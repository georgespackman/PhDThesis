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121E" w14:textId="651CA4E9" w:rsidR="004B5791" w:rsidRPr="004C67A9" w:rsidRDefault="009E7777" w:rsidP="00464D65">
      <w:pPr>
        <w:pStyle w:val="Title"/>
        <w:spacing w:line="360" w:lineRule="auto"/>
        <w:rPr>
          <w:rFonts w:ascii="Times New Roman" w:hAnsi="Times New Roman" w:cs="Times New Roman"/>
          <w:color w:val="000000" w:themeColor="text1"/>
        </w:rPr>
      </w:pPr>
      <w:r w:rsidRPr="004C67A9">
        <w:rPr>
          <w:rFonts w:ascii="Times New Roman" w:hAnsi="Times New Roman" w:cs="Times New Roman"/>
          <w:color w:val="000000" w:themeColor="text1"/>
        </w:rPr>
        <w:t>Discussion</w:t>
      </w:r>
    </w:p>
    <w:p w14:paraId="4D3EC13A" w14:textId="77777777" w:rsidR="009E7777" w:rsidRPr="004C67A9" w:rsidRDefault="009E7777" w:rsidP="00464D65">
      <w:pPr>
        <w:spacing w:line="360" w:lineRule="auto"/>
        <w:ind w:left="360"/>
        <w:jc w:val="both"/>
        <w:rPr>
          <w:rFonts w:ascii="Times New Roman" w:hAnsi="Times New Roman" w:cs="Times New Roman"/>
          <w:color w:val="000000" w:themeColor="text1"/>
        </w:rPr>
      </w:pPr>
    </w:p>
    <w:p w14:paraId="1E38C7B5" w14:textId="190CE638" w:rsidR="009E7777" w:rsidRPr="004C67A9" w:rsidRDefault="009E7777" w:rsidP="00464D65">
      <w:pPr>
        <w:pStyle w:val="Heading1"/>
        <w:spacing w:line="360" w:lineRule="auto"/>
        <w:rPr>
          <w:rFonts w:cs="Times New Roman"/>
        </w:rPr>
      </w:pPr>
      <w:r w:rsidRPr="004C67A9">
        <w:rPr>
          <w:rFonts w:cs="Times New Roman"/>
        </w:rPr>
        <w:t xml:space="preserve">8.1 </w:t>
      </w:r>
      <w:r w:rsidR="004A0EAF" w:rsidRPr="004C67A9">
        <w:rPr>
          <w:rFonts w:cs="Times New Roman"/>
        </w:rPr>
        <w:t>Introduction</w:t>
      </w:r>
    </w:p>
    <w:p w14:paraId="208E16A5" w14:textId="77777777" w:rsidR="009E7777" w:rsidRPr="004C67A9" w:rsidRDefault="009E7777" w:rsidP="00464D65">
      <w:pPr>
        <w:spacing w:line="360" w:lineRule="auto"/>
        <w:ind w:left="360"/>
        <w:jc w:val="both"/>
        <w:rPr>
          <w:rFonts w:ascii="Times New Roman" w:hAnsi="Times New Roman" w:cs="Times New Roman"/>
          <w:color w:val="000000" w:themeColor="text1"/>
        </w:rPr>
      </w:pPr>
    </w:p>
    <w:p w14:paraId="2CA559BA" w14:textId="2FB01A09" w:rsidR="009E7777" w:rsidRPr="004C67A9" w:rsidRDefault="000F5282" w:rsidP="00464D65">
      <w:pPr>
        <w:spacing w:line="360" w:lineRule="auto"/>
        <w:jc w:val="both"/>
        <w:rPr>
          <w:rFonts w:ascii="Times New Roman" w:hAnsi="Times New Roman" w:cs="Times New Roman"/>
          <w:color w:val="000000" w:themeColor="text1"/>
        </w:rPr>
      </w:pPr>
      <w:r w:rsidRPr="004C67A9">
        <w:rPr>
          <w:rFonts w:ascii="Times New Roman" w:hAnsi="Times New Roman" w:cs="Times New Roman"/>
          <w:color w:val="000000" w:themeColor="text1"/>
        </w:rPr>
        <w:t xml:space="preserve">The purpose of this work was to develop and demonstrate an optimisation </w:t>
      </w:r>
      <w:r w:rsidR="00547BF6" w:rsidRPr="004C67A9">
        <w:rPr>
          <w:rFonts w:ascii="Times New Roman" w:hAnsi="Times New Roman" w:cs="Times New Roman"/>
          <w:color w:val="000000" w:themeColor="text1"/>
        </w:rPr>
        <w:t xml:space="preserve">design </w:t>
      </w:r>
      <w:r w:rsidRPr="004C67A9">
        <w:rPr>
          <w:rFonts w:ascii="Times New Roman" w:hAnsi="Times New Roman" w:cs="Times New Roman"/>
          <w:color w:val="000000" w:themeColor="text1"/>
        </w:rPr>
        <w:t xml:space="preserve">process for </w:t>
      </w:r>
      <w:r w:rsidR="00547BF6" w:rsidRPr="004C67A9">
        <w:rPr>
          <w:rFonts w:ascii="Times New Roman" w:hAnsi="Times New Roman" w:cs="Times New Roman"/>
          <w:color w:val="000000" w:themeColor="text1"/>
        </w:rPr>
        <w:t xml:space="preserve">the weaving patterns of </w:t>
      </w:r>
      <w:r w:rsidRPr="004C67A9">
        <w:rPr>
          <w:rFonts w:ascii="Times New Roman" w:hAnsi="Times New Roman" w:cs="Times New Roman"/>
          <w:color w:val="000000" w:themeColor="text1"/>
        </w:rPr>
        <w:t xml:space="preserve">3D woven </w:t>
      </w:r>
      <w:r w:rsidR="00547BF6" w:rsidRPr="004C67A9">
        <w:rPr>
          <w:rFonts w:ascii="Times New Roman" w:hAnsi="Times New Roman" w:cs="Times New Roman"/>
          <w:color w:val="000000" w:themeColor="text1"/>
        </w:rPr>
        <w:t xml:space="preserve">carbon fibre reinforced </w:t>
      </w:r>
      <w:r w:rsidRPr="004C67A9">
        <w:rPr>
          <w:rFonts w:ascii="Times New Roman" w:hAnsi="Times New Roman" w:cs="Times New Roman"/>
          <w:color w:val="000000" w:themeColor="text1"/>
        </w:rPr>
        <w:t>T-joints</w:t>
      </w:r>
      <w:r w:rsidR="00547BF6" w:rsidRPr="004C67A9">
        <w:rPr>
          <w:rFonts w:ascii="Times New Roman" w:hAnsi="Times New Roman" w:cs="Times New Roman"/>
          <w:color w:val="000000" w:themeColor="text1"/>
        </w:rPr>
        <w:t>. This was</w:t>
      </w:r>
      <w:r w:rsidR="00D0174B" w:rsidRPr="004C67A9">
        <w:rPr>
          <w:rFonts w:ascii="Times New Roman" w:hAnsi="Times New Roman" w:cs="Times New Roman"/>
          <w:color w:val="000000" w:themeColor="text1"/>
        </w:rPr>
        <w:t xml:space="preserve"> to </w:t>
      </w:r>
      <w:r w:rsidR="00547BF6" w:rsidRPr="004C67A9">
        <w:rPr>
          <w:rFonts w:ascii="Times New Roman" w:hAnsi="Times New Roman" w:cs="Times New Roman"/>
          <w:color w:val="000000" w:themeColor="text1"/>
        </w:rPr>
        <w:t>aid in solving</w:t>
      </w:r>
      <w:r w:rsidR="00D0174B" w:rsidRPr="004C67A9">
        <w:rPr>
          <w:rFonts w:ascii="Times New Roman" w:hAnsi="Times New Roman" w:cs="Times New Roman"/>
          <w:color w:val="000000" w:themeColor="text1"/>
        </w:rPr>
        <w:t xml:space="preserve"> the</w:t>
      </w:r>
      <w:r w:rsidR="00547BF6" w:rsidRPr="004C67A9">
        <w:rPr>
          <w:rFonts w:ascii="Times New Roman" w:hAnsi="Times New Roman" w:cs="Times New Roman"/>
          <w:color w:val="000000" w:themeColor="text1"/>
        </w:rPr>
        <w:t xml:space="preserve"> problems associated with designing weave patterns for 3D woven reinforced structures, namely the</w:t>
      </w:r>
      <w:r w:rsidR="00D0174B" w:rsidRPr="004C67A9">
        <w:rPr>
          <w:rFonts w:ascii="Times New Roman" w:hAnsi="Times New Roman" w:cs="Times New Roman"/>
          <w:color w:val="000000" w:themeColor="text1"/>
        </w:rPr>
        <w:t xml:space="preserve"> large design space and difficulty in knowing the effect of weave changes on the mechanical properties of T-joints</w:t>
      </w:r>
      <w:r w:rsidRPr="004C67A9">
        <w:rPr>
          <w:rFonts w:ascii="Times New Roman" w:hAnsi="Times New Roman" w:cs="Times New Roman"/>
          <w:color w:val="000000" w:themeColor="text1"/>
        </w:rPr>
        <w:t>. The challenges includ</w:t>
      </w:r>
      <w:r w:rsidR="004C1171" w:rsidRPr="004C67A9">
        <w:rPr>
          <w:rFonts w:ascii="Times New Roman" w:hAnsi="Times New Roman" w:cs="Times New Roman"/>
          <w:color w:val="000000" w:themeColor="text1"/>
        </w:rPr>
        <w:t xml:space="preserve">ed picking the correct optimisation algorithm, </w:t>
      </w:r>
      <w:r w:rsidR="00547BF6" w:rsidRPr="004C67A9">
        <w:rPr>
          <w:rFonts w:ascii="Times New Roman" w:hAnsi="Times New Roman" w:cs="Times New Roman"/>
          <w:color w:val="000000" w:themeColor="text1"/>
        </w:rPr>
        <w:t xml:space="preserve">developing a method to predict and implement the interlacement pattern, </w:t>
      </w:r>
      <w:r w:rsidR="008F48C8" w:rsidRPr="004C67A9">
        <w:rPr>
          <w:rFonts w:ascii="Times New Roman" w:hAnsi="Times New Roman" w:cs="Times New Roman"/>
          <w:color w:val="000000" w:themeColor="text1"/>
        </w:rPr>
        <w:t xml:space="preserve">automatic generation of meshes, </w:t>
      </w:r>
      <w:r w:rsidR="00547BF6" w:rsidRPr="004C67A9">
        <w:rPr>
          <w:rFonts w:ascii="Times New Roman" w:hAnsi="Times New Roman" w:cs="Times New Roman"/>
          <w:color w:val="000000" w:themeColor="text1"/>
        </w:rPr>
        <w:t>overcoming the length of time it takes to run each candidate design through the objective function evaluation and running a</w:t>
      </w:r>
      <w:r w:rsidR="009E5E30" w:rsidRPr="004C67A9">
        <w:rPr>
          <w:rFonts w:ascii="Times New Roman" w:hAnsi="Times New Roman" w:cs="Times New Roman"/>
          <w:color w:val="000000" w:themeColor="text1"/>
        </w:rPr>
        <w:t xml:space="preserve"> permutation</w:t>
      </w:r>
      <w:r w:rsidR="00547BF6" w:rsidRPr="004C67A9">
        <w:rPr>
          <w:rFonts w:ascii="Times New Roman" w:hAnsi="Times New Roman" w:cs="Times New Roman"/>
          <w:color w:val="000000" w:themeColor="text1"/>
        </w:rPr>
        <w:t xml:space="preserve"> optimisation </w:t>
      </w:r>
      <w:r w:rsidR="009E5E30" w:rsidRPr="004C67A9">
        <w:rPr>
          <w:rFonts w:ascii="Times New Roman" w:hAnsi="Times New Roman" w:cs="Times New Roman"/>
          <w:color w:val="000000" w:themeColor="text1"/>
        </w:rPr>
        <w:t>of the initial failure load of the composite T-Joints</w:t>
      </w:r>
      <w:r w:rsidR="00547BF6" w:rsidRPr="004C67A9">
        <w:rPr>
          <w:rFonts w:ascii="Times New Roman" w:hAnsi="Times New Roman" w:cs="Times New Roman"/>
          <w:color w:val="000000" w:themeColor="text1"/>
        </w:rPr>
        <w:t xml:space="preserve">. </w:t>
      </w:r>
    </w:p>
    <w:p w14:paraId="6464F3AC" w14:textId="77777777" w:rsidR="004A0EAF" w:rsidRPr="004C67A9" w:rsidRDefault="004A0EAF" w:rsidP="00464D65">
      <w:pPr>
        <w:spacing w:line="360" w:lineRule="auto"/>
        <w:jc w:val="both"/>
        <w:rPr>
          <w:rFonts w:ascii="Times New Roman" w:hAnsi="Times New Roman" w:cs="Times New Roman"/>
          <w:color w:val="000000" w:themeColor="text1"/>
        </w:rPr>
      </w:pPr>
    </w:p>
    <w:p w14:paraId="5F84BF0B" w14:textId="7C52F4FE" w:rsidR="004A0EAF" w:rsidRPr="004C67A9" w:rsidRDefault="004A0EAF" w:rsidP="00464D65">
      <w:pPr>
        <w:spacing w:line="360" w:lineRule="auto"/>
        <w:jc w:val="both"/>
        <w:rPr>
          <w:rFonts w:ascii="Times New Roman" w:hAnsi="Times New Roman" w:cs="Times New Roman"/>
          <w:color w:val="000000" w:themeColor="text1"/>
        </w:rPr>
      </w:pPr>
      <w:r w:rsidRPr="004C67A9">
        <w:rPr>
          <w:rFonts w:ascii="Times New Roman" w:hAnsi="Times New Roman" w:cs="Times New Roman"/>
          <w:color w:val="000000" w:themeColor="text1"/>
        </w:rPr>
        <w:t xml:space="preserve">This chapter will discuss the results from the previous chapters and evaluate them against the aims and objectives set out in the introduction chapter. </w:t>
      </w:r>
      <w:r w:rsidR="008F48C8" w:rsidRPr="004C67A9">
        <w:rPr>
          <w:rFonts w:ascii="Times New Roman" w:hAnsi="Times New Roman" w:cs="Times New Roman"/>
          <w:color w:val="000000" w:themeColor="text1"/>
        </w:rPr>
        <w:t xml:space="preserve">It will be noted for each whether these fill research gaps identified in the literature review. </w:t>
      </w:r>
      <w:r w:rsidRPr="004C67A9">
        <w:rPr>
          <w:rFonts w:ascii="Times New Roman" w:hAnsi="Times New Roman" w:cs="Times New Roman"/>
          <w:color w:val="000000" w:themeColor="text1"/>
        </w:rPr>
        <w:t xml:space="preserve">The methodology used will be discussed </w:t>
      </w:r>
      <w:r w:rsidR="008F48C8" w:rsidRPr="004C67A9">
        <w:rPr>
          <w:rFonts w:ascii="Times New Roman" w:hAnsi="Times New Roman" w:cs="Times New Roman"/>
          <w:color w:val="000000" w:themeColor="text1"/>
        </w:rPr>
        <w:t xml:space="preserve">including </w:t>
      </w:r>
      <w:r w:rsidRPr="004C67A9">
        <w:rPr>
          <w:rFonts w:ascii="Times New Roman" w:hAnsi="Times New Roman" w:cs="Times New Roman"/>
          <w:color w:val="000000" w:themeColor="text1"/>
        </w:rPr>
        <w:t>an overview of the software developments associated with the work completed. This will</w:t>
      </w:r>
      <w:r w:rsidR="008F48C8" w:rsidRPr="004C67A9">
        <w:rPr>
          <w:rFonts w:ascii="Times New Roman" w:hAnsi="Times New Roman" w:cs="Times New Roman"/>
          <w:color w:val="000000" w:themeColor="text1"/>
        </w:rPr>
        <w:t xml:space="preserve"> be</w:t>
      </w:r>
      <w:r w:rsidRPr="004C67A9">
        <w:rPr>
          <w:rFonts w:ascii="Times New Roman" w:hAnsi="Times New Roman" w:cs="Times New Roman"/>
          <w:color w:val="000000" w:themeColor="text1"/>
        </w:rPr>
        <w:t xml:space="preserve"> followed by a summary of the work completed and</w:t>
      </w:r>
      <w:r w:rsidR="008F48C8" w:rsidRPr="004C67A9">
        <w:rPr>
          <w:rFonts w:ascii="Times New Roman" w:hAnsi="Times New Roman" w:cs="Times New Roman"/>
          <w:color w:val="000000" w:themeColor="text1"/>
        </w:rPr>
        <w:t xml:space="preserve"> a suggestion for</w:t>
      </w:r>
      <w:r w:rsidRPr="004C67A9">
        <w:rPr>
          <w:rFonts w:ascii="Times New Roman" w:hAnsi="Times New Roman" w:cs="Times New Roman"/>
          <w:color w:val="000000" w:themeColor="text1"/>
        </w:rPr>
        <w:t xml:space="preserve"> </w:t>
      </w:r>
      <w:r w:rsidR="008F48C8" w:rsidRPr="004C67A9">
        <w:rPr>
          <w:rFonts w:ascii="Times New Roman" w:hAnsi="Times New Roman" w:cs="Times New Roman"/>
          <w:color w:val="000000" w:themeColor="text1"/>
        </w:rPr>
        <w:t>next steps</w:t>
      </w:r>
      <w:r w:rsidRPr="004C67A9">
        <w:rPr>
          <w:rFonts w:ascii="Times New Roman" w:hAnsi="Times New Roman" w:cs="Times New Roman"/>
          <w:color w:val="000000" w:themeColor="text1"/>
        </w:rPr>
        <w:t xml:space="preserve">. </w:t>
      </w:r>
    </w:p>
    <w:p w14:paraId="5A1B1541" w14:textId="77777777" w:rsidR="009E7777" w:rsidRPr="004C67A9" w:rsidRDefault="009E7777" w:rsidP="00464D65">
      <w:pPr>
        <w:spacing w:line="360" w:lineRule="auto"/>
        <w:ind w:left="360"/>
        <w:jc w:val="both"/>
        <w:rPr>
          <w:rFonts w:ascii="Times New Roman" w:hAnsi="Times New Roman" w:cs="Times New Roman"/>
          <w:color w:val="000000" w:themeColor="text1"/>
        </w:rPr>
      </w:pPr>
    </w:p>
    <w:p w14:paraId="3966FEF0" w14:textId="79754F4D" w:rsidR="009E7777" w:rsidRPr="004C67A9" w:rsidRDefault="009E7777" w:rsidP="00464D65">
      <w:pPr>
        <w:pStyle w:val="Heading1"/>
        <w:spacing w:line="360" w:lineRule="auto"/>
        <w:rPr>
          <w:rFonts w:cs="Times New Roman"/>
        </w:rPr>
      </w:pPr>
      <w:r w:rsidRPr="004C67A9">
        <w:rPr>
          <w:rFonts w:cs="Times New Roman"/>
        </w:rPr>
        <w:t xml:space="preserve">8.2 </w:t>
      </w:r>
      <w:r w:rsidR="008F48C8" w:rsidRPr="004C67A9">
        <w:rPr>
          <w:rFonts w:cs="Times New Roman"/>
        </w:rPr>
        <w:t>Comparison of Research Work to Aims and Objectives</w:t>
      </w:r>
    </w:p>
    <w:p w14:paraId="003C009C" w14:textId="77777777" w:rsidR="008F48C8" w:rsidRPr="004C67A9" w:rsidRDefault="008F48C8" w:rsidP="00464D65">
      <w:pPr>
        <w:spacing w:line="360" w:lineRule="auto"/>
        <w:jc w:val="both"/>
        <w:rPr>
          <w:rFonts w:ascii="Times New Roman" w:hAnsi="Times New Roman" w:cs="Times New Roman"/>
        </w:rPr>
      </w:pPr>
    </w:p>
    <w:p w14:paraId="008B2D3C" w14:textId="259CA697" w:rsidR="002A10CB" w:rsidRPr="004C67A9" w:rsidRDefault="00E90E25" w:rsidP="00464D65">
      <w:pPr>
        <w:spacing w:line="360" w:lineRule="auto"/>
        <w:jc w:val="both"/>
        <w:rPr>
          <w:rFonts w:ascii="Times New Roman" w:hAnsi="Times New Roman" w:cs="Times New Roman"/>
        </w:rPr>
      </w:pPr>
      <w:r w:rsidRPr="004C67A9">
        <w:rPr>
          <w:rFonts w:ascii="Times New Roman" w:hAnsi="Times New Roman" w:cs="Times New Roman"/>
        </w:rPr>
        <w:t xml:space="preserve">In the introduction, the main research question on whether it is possible to use optimisation algorithms to improve the design of 3D woven composite T-joints, was broken down into five aims and objectives. </w:t>
      </w:r>
      <w:r w:rsidR="008F48C8" w:rsidRPr="004C67A9">
        <w:rPr>
          <w:rFonts w:ascii="Times New Roman" w:hAnsi="Times New Roman" w:cs="Times New Roman"/>
        </w:rPr>
        <w:t>This section will evaluate each of the five core aims and objectives against the work included in the subsequent chapters.</w:t>
      </w:r>
      <w:r w:rsidRPr="004C67A9">
        <w:rPr>
          <w:rFonts w:ascii="Times New Roman" w:hAnsi="Times New Roman" w:cs="Times New Roman"/>
        </w:rPr>
        <w:t xml:space="preserve"> </w:t>
      </w:r>
      <w:r w:rsidR="008F48C8" w:rsidRPr="004C67A9">
        <w:rPr>
          <w:rFonts w:ascii="Times New Roman" w:hAnsi="Times New Roman" w:cs="Times New Roman"/>
        </w:rPr>
        <w:t xml:space="preserve">The purpose is to identify where they were met and </w:t>
      </w:r>
      <w:r w:rsidR="00464D65" w:rsidRPr="004C67A9">
        <w:rPr>
          <w:rFonts w:ascii="Times New Roman" w:hAnsi="Times New Roman" w:cs="Times New Roman"/>
        </w:rPr>
        <w:t>whether the overall research question posed at the start of the work has been answered</w:t>
      </w:r>
      <w:r w:rsidRPr="004C67A9">
        <w:rPr>
          <w:rFonts w:ascii="Times New Roman" w:hAnsi="Times New Roman" w:cs="Times New Roman"/>
        </w:rPr>
        <w:t>, noting</w:t>
      </w:r>
      <w:r w:rsidR="00464D65" w:rsidRPr="004C67A9">
        <w:rPr>
          <w:rFonts w:ascii="Times New Roman" w:hAnsi="Times New Roman" w:cs="Times New Roman"/>
        </w:rPr>
        <w:t xml:space="preserve"> where </w:t>
      </w:r>
      <w:r w:rsidR="00464D65" w:rsidRPr="004C67A9">
        <w:rPr>
          <w:rFonts w:ascii="Times New Roman" w:hAnsi="Times New Roman" w:cs="Times New Roman"/>
        </w:rPr>
        <w:lastRenderedPageBreak/>
        <w:t>gaps in the literature have been filled.</w:t>
      </w:r>
      <w:r w:rsidRPr="004C67A9">
        <w:rPr>
          <w:rFonts w:ascii="Times New Roman" w:hAnsi="Times New Roman" w:cs="Times New Roman"/>
        </w:rPr>
        <w:t xml:space="preserve"> </w:t>
      </w:r>
      <w:r w:rsidR="002A10CB" w:rsidRPr="004C67A9">
        <w:rPr>
          <w:rFonts w:ascii="Times New Roman" w:hAnsi="Times New Roman" w:cs="Times New Roman"/>
        </w:rPr>
        <w:t xml:space="preserve">Each of the aims </w:t>
      </w:r>
      <w:r w:rsidRPr="004C67A9">
        <w:rPr>
          <w:rFonts w:ascii="Times New Roman" w:hAnsi="Times New Roman" w:cs="Times New Roman"/>
        </w:rPr>
        <w:t>are</w:t>
      </w:r>
      <w:r w:rsidR="002A10CB" w:rsidRPr="004C67A9">
        <w:rPr>
          <w:rFonts w:ascii="Times New Roman" w:hAnsi="Times New Roman" w:cs="Times New Roman"/>
        </w:rPr>
        <w:t xml:space="preserve"> listed followed by </w:t>
      </w:r>
      <w:r w:rsidRPr="004C67A9">
        <w:rPr>
          <w:rFonts w:ascii="Times New Roman" w:hAnsi="Times New Roman" w:cs="Times New Roman"/>
        </w:rPr>
        <w:t>an</w:t>
      </w:r>
      <w:r w:rsidR="002A10CB" w:rsidRPr="004C67A9">
        <w:rPr>
          <w:rFonts w:ascii="Times New Roman" w:hAnsi="Times New Roman" w:cs="Times New Roman"/>
        </w:rPr>
        <w:t xml:space="preserve"> assessment of the work completed</w:t>
      </w:r>
      <w:r w:rsidRPr="004C67A9">
        <w:rPr>
          <w:rFonts w:ascii="Times New Roman" w:hAnsi="Times New Roman" w:cs="Times New Roman"/>
        </w:rPr>
        <w:t xml:space="preserve"> as </w:t>
      </w:r>
      <w:r w:rsidR="002A10CB" w:rsidRPr="004C67A9">
        <w:rPr>
          <w:rFonts w:ascii="Times New Roman" w:hAnsi="Times New Roman" w:cs="Times New Roman"/>
        </w:rPr>
        <w:t xml:space="preserve">to </w:t>
      </w:r>
      <w:r w:rsidRPr="004C67A9">
        <w:rPr>
          <w:rFonts w:ascii="Times New Roman" w:hAnsi="Times New Roman" w:cs="Times New Roman"/>
        </w:rPr>
        <w:t>if those aims were achieved</w:t>
      </w:r>
      <w:r w:rsidR="002A10CB" w:rsidRPr="004C67A9">
        <w:rPr>
          <w:rFonts w:ascii="Times New Roman" w:hAnsi="Times New Roman" w:cs="Times New Roman"/>
        </w:rPr>
        <w:t>.</w:t>
      </w:r>
    </w:p>
    <w:p w14:paraId="63E95D03" w14:textId="77777777" w:rsidR="002A10CB" w:rsidRPr="004C67A9" w:rsidRDefault="002A10CB" w:rsidP="00464D65">
      <w:pPr>
        <w:spacing w:line="360" w:lineRule="auto"/>
        <w:jc w:val="both"/>
        <w:rPr>
          <w:rFonts w:ascii="Times New Roman" w:hAnsi="Times New Roman" w:cs="Times New Roman"/>
        </w:rPr>
      </w:pPr>
    </w:p>
    <w:p w14:paraId="0763DACF" w14:textId="657C2D0B" w:rsidR="002A10CB" w:rsidRPr="004C67A9" w:rsidRDefault="002A10CB" w:rsidP="002A10CB">
      <w:pPr>
        <w:pStyle w:val="Heading3"/>
        <w:rPr>
          <w:rFonts w:cs="Times New Roman"/>
        </w:rPr>
      </w:pPr>
      <w:r w:rsidRPr="004C67A9">
        <w:rPr>
          <w:rFonts w:cs="Times New Roman"/>
        </w:rPr>
        <w:t xml:space="preserve">8.2.1 Experimentally investigating T-Joint </w:t>
      </w:r>
      <w:r w:rsidR="00184E69" w:rsidRPr="004C67A9">
        <w:rPr>
          <w:rFonts w:cs="Times New Roman"/>
        </w:rPr>
        <w:t>B</w:t>
      </w:r>
      <w:r w:rsidRPr="004C67A9">
        <w:rPr>
          <w:rFonts w:cs="Times New Roman"/>
        </w:rPr>
        <w:t>ehaviour</w:t>
      </w:r>
    </w:p>
    <w:p w14:paraId="4ECCBCD4" w14:textId="77777777" w:rsidR="00184E69" w:rsidRPr="004C67A9" w:rsidRDefault="00184E69" w:rsidP="00184E69">
      <w:pPr>
        <w:rPr>
          <w:rFonts w:ascii="Times New Roman" w:hAnsi="Times New Roman" w:cs="Times New Roman"/>
        </w:rPr>
      </w:pPr>
    </w:p>
    <w:p w14:paraId="0D837A94" w14:textId="77777777" w:rsidR="002A10CB" w:rsidRPr="004C67A9" w:rsidRDefault="002A10CB" w:rsidP="002A10CB">
      <w:pPr>
        <w:rPr>
          <w:rFonts w:ascii="Times New Roman" w:hAnsi="Times New Roman" w:cs="Times New Roman"/>
        </w:rPr>
      </w:pPr>
    </w:p>
    <w:p w14:paraId="575DA43B" w14:textId="7FBE337E" w:rsidR="002A10CB" w:rsidRPr="004C67A9" w:rsidRDefault="002A10CB" w:rsidP="00184E69">
      <w:pPr>
        <w:spacing w:line="360" w:lineRule="auto"/>
        <w:jc w:val="both"/>
        <w:rPr>
          <w:rFonts w:ascii="Times New Roman" w:hAnsi="Times New Roman" w:cs="Times New Roman"/>
        </w:rPr>
      </w:pPr>
      <w:r w:rsidRPr="004C67A9">
        <w:rPr>
          <w:rFonts w:ascii="Times New Roman" w:hAnsi="Times New Roman" w:cs="Times New Roman"/>
        </w:rPr>
        <w:t xml:space="preserve">The literature review identified that there had only been one </w:t>
      </w:r>
      <w:r w:rsidR="00184E69" w:rsidRPr="004C67A9">
        <w:rPr>
          <w:rFonts w:ascii="Times New Roman" w:hAnsi="Times New Roman" w:cs="Times New Roman"/>
        </w:rPr>
        <w:t xml:space="preserve">example </w:t>
      </w:r>
      <w:r w:rsidR="00184E69" w:rsidRPr="004C67A9">
        <w:rPr>
          <w:rFonts w:ascii="Times New Roman" w:hAnsi="Times New Roman" w:cs="Times New Roman"/>
        </w:rPr>
        <w:fldChar w:fldCharType="begin" w:fldLock="1"/>
      </w:r>
      <w:r w:rsidR="00184E69" w:rsidRPr="004C67A9">
        <w:rPr>
          <w:rFonts w:ascii="Times New Roman" w:hAnsi="Times New Roman" w:cs="Times New Roman"/>
        </w:rPr>
        <w:instrText>ADDIN CSL_CITATION {"citationItems":[{"id":"ITEM-1","itemData":{"abstract":"This paper presents the experimental assessment and numerical analysis of the mechanical properties of 3D woven composite T-joints subjected to a pull-off loading scenario. Mechanical pull-off tests were performed on two types of 3D woven composite T-joint specimens with variation in weave pattern, as well as one type of 2D woven specimen for the purpose of comparison, all of which are made of carbon fibre/epoxy resin. Digital Image Correlation was used to monitor the full-field strains on the junction regions of all the specimens. Failure onset, stiffness and ultimate strength are discussed in the experimental results alongside failure mechanisms. The second type of 3D woven T-joint outperformed the other two in ultimate strength and damage tolerance, though the 2D woven T-joint was found to have higher stiffness and initial failure load due to its higher fibre volume fraction. The assessment demonstrates that using 3D woven reinforcements is an effective way to improve the damage tolerance of composite T-joints under tensile loading, and also this potential improvement could be optimised with regard to fibre architecture. As the reinforcement geometry plays an important role in determining the composite's mechanical properties, geometric model is proposed to capture the realistic deformation in the 3D preform. Based on the realistic geometry, finite element analysis gives predictions in comparison with the experimental data on a selected 3D woven T-joint.","author":[{"dropping-particle":"","family":"Yan","given":"Shibo","non-dropping-particle":"","parse-names":false,"suffix":""},{"dropping-particle":"","family":"Long","given":"Andrew","non-dropping-particle":"","parse-names":false,"suffix":""},{"dropping-particle":"","family":"Zeng","given":"Xuesen","non-dropping-particle":"","parse-names":false,"suffix":""}],"id":"ITEM-1","issued":{"date-parts":[["2015"]]},"title":"EXPERIMENTAL ASSESSMENT AND NUMERICAL ANALYSIS OF 3D WOVEN COMPOSITE T-JOINTS UNDER TENSILE LOADING","type":"article-journal"},"uris":["http://www.mendeley.com/documents/?uuid=6a01f14f-c141-3ef6-b0b3-d30c3ae6003c"]}],"mendeley":{"formattedCitation":"[1]","plainTextFormattedCitation":"[1]","previouslyFormattedCitation":"[1]"},"properties":{"noteIndex":0},"schema":"https://github.com/citation-style-language/schema/raw/master/csl-citation.json"}</w:instrText>
      </w:r>
      <w:r w:rsidR="00184E69" w:rsidRPr="004C67A9">
        <w:rPr>
          <w:rFonts w:ascii="Times New Roman" w:hAnsi="Times New Roman" w:cs="Times New Roman"/>
        </w:rPr>
        <w:fldChar w:fldCharType="separate"/>
      </w:r>
      <w:r w:rsidR="00184E69" w:rsidRPr="004C67A9">
        <w:rPr>
          <w:rFonts w:ascii="Times New Roman" w:hAnsi="Times New Roman" w:cs="Times New Roman"/>
          <w:noProof/>
        </w:rPr>
        <w:t>[1]</w:t>
      </w:r>
      <w:r w:rsidR="00184E69" w:rsidRPr="004C67A9">
        <w:rPr>
          <w:rFonts w:ascii="Times New Roman" w:hAnsi="Times New Roman" w:cs="Times New Roman"/>
        </w:rPr>
        <w:fldChar w:fldCharType="end"/>
      </w:r>
      <w:r w:rsidR="00184E69" w:rsidRPr="004C67A9">
        <w:rPr>
          <w:rFonts w:ascii="Times New Roman" w:hAnsi="Times New Roman" w:cs="Times New Roman"/>
        </w:rPr>
        <w:t xml:space="preserve"> of published data regarding 3D woven carbon fibre reinforced composite T-joints, this is in addition to a limited amount of </w:t>
      </w:r>
      <w:r w:rsidR="00184E69" w:rsidRPr="004C67A9">
        <w:rPr>
          <w:rFonts w:ascii="Times New Roman" w:hAnsi="Times New Roman" w:cs="Times New Roman"/>
        </w:rPr>
        <w:sym w:font="Symbol" w:char="F06D"/>
      </w:r>
      <w:r w:rsidR="00184E69" w:rsidRPr="004C67A9">
        <w:rPr>
          <w:rFonts w:ascii="Times New Roman" w:hAnsi="Times New Roman" w:cs="Times New Roman"/>
        </w:rPr>
        <w:t xml:space="preserve">CT data </w:t>
      </w:r>
      <w:r w:rsidR="00184E69" w:rsidRPr="004C67A9">
        <w:rPr>
          <w:rFonts w:ascii="Times New Roman" w:hAnsi="Times New Roman" w:cs="Times New Roman"/>
        </w:rPr>
        <w:fldChar w:fldCharType="begin" w:fldLock="1"/>
      </w:r>
      <w:r w:rsidR="00A31317" w:rsidRPr="004C67A9">
        <w:rPr>
          <w:rFonts w:ascii="Times New Roman" w:hAnsi="Times New Roman" w:cs="Times New Roman"/>
        </w:rPr>
        <w:instrText>ADDIN CSL_CITATION {"citationItems":[{"id":"ITEM-1","itemData":{"DOI":"10.1177/0040517517712098","ISSN":"0040-5175","abstract":"A common method to fabricate net-shaped three-dimensional (3D) woven preforms for composite T-joints is to weave flat 3D preforms via a standard weaving machine with variation in binder yarn path and then separate the preform in the form of a bifurcation. Folding introduces fiber architecture deformation at the 3D woven bifurcation area. In this paper, a geometric modeling approach is proposed to represent the realistic fiber architecture, as a preprocessor for finite element analyses to predict composite structural performance. Supported by X-ray micro-computed tomography (µCT), three important deformation mechanisms are observed including yarn stack shifting, cross-section bending, and cross-section flattening resulting from the folding process. Furthermore, a set of mathematical formulae for simulation of the deformations in the junction region are developed and satisfactory agreement is observed when compared with μCT scan results.","author":[{"dropping-particle":"","family":"Yan","given":"Shibo","non-dropping-particle":"","parse-names":false,"suffix":""},{"dropping-particle":"","family":"Zeng","given":"Xuesen","non-dropping-particle":"","parse-names":false,"suffix":""},{"dropping-particle":"","family":"Brown","given":"Louise","non-dropping-particle":"","parse-names":false,"suffix":""},{"dropping-particle":"","family":"Long","given":"Andrew","non-dropping-particle":"","parse-names":false,"suffix":""}],"container-title":"Textile Research Journal","id":"ITEM-1","issued":{"date-parts":[["2017","6","5"]]},"page":"004051751771209","publisher":"SAGE PublicationsSage UK: London, England","title":"Geometric modeling of 3D woven preforms in composite T-joints","type":"article-journal"},"uris":["http://www.mendeley.com/documents/?uuid=49578aa5-401d-3ed3-adf4-d291656aca2c"]}],"mendeley":{"formattedCitation":"[2]","plainTextFormattedCitation":"[2]","previouslyFormattedCitation":"[2]"},"properties":{"noteIndex":0},"schema":"https://github.com/citation-style-language/schema/raw/master/csl-citation.json"}</w:instrText>
      </w:r>
      <w:r w:rsidR="00184E69" w:rsidRPr="004C67A9">
        <w:rPr>
          <w:rFonts w:ascii="Times New Roman" w:hAnsi="Times New Roman" w:cs="Times New Roman"/>
        </w:rPr>
        <w:fldChar w:fldCharType="separate"/>
      </w:r>
      <w:r w:rsidR="00184E69" w:rsidRPr="004C67A9">
        <w:rPr>
          <w:rFonts w:ascii="Times New Roman" w:hAnsi="Times New Roman" w:cs="Times New Roman"/>
          <w:noProof/>
        </w:rPr>
        <w:t>[2]</w:t>
      </w:r>
      <w:r w:rsidR="00184E69" w:rsidRPr="004C67A9">
        <w:rPr>
          <w:rFonts w:ascii="Times New Roman" w:hAnsi="Times New Roman" w:cs="Times New Roman"/>
        </w:rPr>
        <w:fldChar w:fldCharType="end"/>
      </w:r>
      <w:r w:rsidR="00184E69" w:rsidRPr="004C67A9">
        <w:rPr>
          <w:rFonts w:ascii="Times New Roman" w:hAnsi="Times New Roman" w:cs="Times New Roman"/>
        </w:rPr>
        <w:t xml:space="preserve"> of the junction region of 3D weaves with weft yarn crossover.  More data was needed before being able to conclude that the nesting of the weft yarns was a </w:t>
      </w:r>
      <w:proofErr w:type="gramStart"/>
      <w:r w:rsidR="00184E69" w:rsidRPr="004C67A9">
        <w:rPr>
          <w:rFonts w:ascii="Times New Roman" w:hAnsi="Times New Roman" w:cs="Times New Roman"/>
        </w:rPr>
        <w:t>phenomena</w:t>
      </w:r>
      <w:proofErr w:type="gramEnd"/>
      <w:r w:rsidR="00184E69" w:rsidRPr="004C67A9">
        <w:rPr>
          <w:rFonts w:ascii="Times New Roman" w:hAnsi="Times New Roman" w:cs="Times New Roman"/>
        </w:rPr>
        <w:t xml:space="preserve"> not restricted to the particular weave in the paper. </w:t>
      </w:r>
    </w:p>
    <w:p w14:paraId="1754F4C6" w14:textId="77777777" w:rsidR="00972B6D" w:rsidRPr="004C67A9" w:rsidRDefault="00972B6D" w:rsidP="00184E69">
      <w:pPr>
        <w:spacing w:line="360" w:lineRule="auto"/>
        <w:jc w:val="both"/>
        <w:rPr>
          <w:rFonts w:ascii="Times New Roman" w:hAnsi="Times New Roman" w:cs="Times New Roman"/>
        </w:rPr>
      </w:pPr>
    </w:p>
    <w:p w14:paraId="5C9FF9DA" w14:textId="33AC88A7" w:rsidR="00972B6D" w:rsidRPr="004C67A9" w:rsidRDefault="00972B6D" w:rsidP="00184E69">
      <w:pPr>
        <w:spacing w:line="360" w:lineRule="auto"/>
        <w:jc w:val="both"/>
        <w:rPr>
          <w:rFonts w:ascii="Times New Roman" w:hAnsi="Times New Roman" w:cs="Times New Roman"/>
        </w:rPr>
      </w:pPr>
      <w:r w:rsidRPr="004C67A9">
        <w:rPr>
          <w:rFonts w:ascii="Times New Roman" w:hAnsi="Times New Roman" w:cs="Times New Roman"/>
        </w:rPr>
        <w:t xml:space="preserve">A set of </w:t>
      </w:r>
      <w:r w:rsidRPr="004C67A9">
        <w:rPr>
          <w:rFonts w:ascii="Times New Roman" w:hAnsi="Times New Roman" w:cs="Times New Roman"/>
        </w:rPr>
        <w:sym w:font="Symbol" w:char="F06D"/>
      </w:r>
      <w:r w:rsidRPr="004C67A9">
        <w:rPr>
          <w:rFonts w:ascii="Times New Roman" w:hAnsi="Times New Roman" w:cs="Times New Roman"/>
        </w:rPr>
        <w:t xml:space="preserve">CT data was collected for the </w:t>
      </w:r>
      <w:r w:rsidR="008B54EA" w:rsidRPr="004C67A9">
        <w:rPr>
          <w:rFonts w:ascii="Times New Roman" w:hAnsi="Times New Roman" w:cs="Times New Roman"/>
        </w:rPr>
        <w:t xml:space="preserve">T-joint with crossover, the same nesting effect of the weft yarns can be seen. However, due to the size of the carbon fibre sample used, the resolution of the images was low. Even so, the images were enough to provide some extra validation for the nesting </w:t>
      </w:r>
      <w:commentRangeStart w:id="0"/>
      <w:r w:rsidR="008B54EA" w:rsidRPr="004C67A9">
        <w:rPr>
          <w:rFonts w:ascii="Times New Roman" w:hAnsi="Times New Roman" w:cs="Times New Roman"/>
        </w:rPr>
        <w:t>effect</w:t>
      </w:r>
      <w:commentRangeEnd w:id="0"/>
      <w:r w:rsidR="005C1D23" w:rsidRPr="004C67A9">
        <w:rPr>
          <w:rStyle w:val="CommentReference"/>
          <w:rFonts w:ascii="Times New Roman" w:hAnsi="Times New Roman" w:cs="Times New Roman"/>
        </w:rPr>
        <w:commentReference w:id="0"/>
      </w:r>
      <w:r w:rsidR="008B54EA" w:rsidRPr="004C67A9">
        <w:rPr>
          <w:rFonts w:ascii="Times New Roman" w:hAnsi="Times New Roman" w:cs="Times New Roman"/>
        </w:rPr>
        <w:t>.</w:t>
      </w:r>
    </w:p>
    <w:p w14:paraId="79C4AF78" w14:textId="77777777" w:rsidR="00593735" w:rsidRPr="004C67A9" w:rsidRDefault="00593735" w:rsidP="00184E69">
      <w:pPr>
        <w:spacing w:line="360" w:lineRule="auto"/>
        <w:jc w:val="both"/>
        <w:rPr>
          <w:rFonts w:ascii="Times New Roman" w:hAnsi="Times New Roman" w:cs="Times New Roman"/>
        </w:rPr>
      </w:pPr>
    </w:p>
    <w:p w14:paraId="20ADC367" w14:textId="794679F1" w:rsidR="00593735" w:rsidRPr="004C67A9" w:rsidRDefault="00593735" w:rsidP="00184E69">
      <w:pPr>
        <w:spacing w:line="360" w:lineRule="auto"/>
        <w:jc w:val="both"/>
        <w:rPr>
          <w:rFonts w:ascii="Times New Roman" w:hAnsi="Times New Roman" w:cs="Times New Roman"/>
        </w:rPr>
      </w:pPr>
      <w:r w:rsidRPr="004C67A9">
        <w:rPr>
          <w:rFonts w:ascii="Times New Roman" w:hAnsi="Times New Roman" w:cs="Times New Roman"/>
        </w:rPr>
        <w:t xml:space="preserve">In the experimental chapter, the manufacturing process for </w:t>
      </w:r>
      <w:r w:rsidR="00E90E25" w:rsidRPr="004C67A9">
        <w:rPr>
          <w:rFonts w:ascii="Times New Roman" w:hAnsi="Times New Roman" w:cs="Times New Roman"/>
        </w:rPr>
        <w:t xml:space="preserve">two </w:t>
      </w:r>
      <w:r w:rsidR="005D0396" w:rsidRPr="004C67A9">
        <w:rPr>
          <w:rFonts w:ascii="Times New Roman" w:hAnsi="Times New Roman" w:cs="Times New Roman"/>
        </w:rPr>
        <w:t>different 3D woven</w:t>
      </w:r>
      <w:r w:rsidRPr="004C67A9">
        <w:rPr>
          <w:rFonts w:ascii="Times New Roman" w:hAnsi="Times New Roman" w:cs="Times New Roman"/>
        </w:rPr>
        <w:t xml:space="preserve"> composite T-joint</w:t>
      </w:r>
      <w:r w:rsidR="00E90E25" w:rsidRPr="004C67A9">
        <w:rPr>
          <w:rFonts w:ascii="Times New Roman" w:hAnsi="Times New Roman" w:cs="Times New Roman"/>
        </w:rPr>
        <w:t xml:space="preserve"> reinforcement</w:t>
      </w:r>
      <w:r w:rsidR="005D0396" w:rsidRPr="004C67A9">
        <w:rPr>
          <w:rFonts w:ascii="Times New Roman" w:hAnsi="Times New Roman" w:cs="Times New Roman"/>
        </w:rPr>
        <w:t>s</w:t>
      </w:r>
      <w:r w:rsidR="00E90E25" w:rsidRPr="004C67A9">
        <w:rPr>
          <w:rFonts w:ascii="Times New Roman" w:hAnsi="Times New Roman" w:cs="Times New Roman"/>
        </w:rPr>
        <w:t xml:space="preserve"> was set out. This</w:t>
      </w:r>
      <w:r w:rsidRPr="004C67A9">
        <w:rPr>
          <w:rFonts w:ascii="Times New Roman" w:hAnsi="Times New Roman" w:cs="Times New Roman"/>
        </w:rPr>
        <w:t xml:space="preserve"> includ</w:t>
      </w:r>
      <w:r w:rsidR="00E90E25" w:rsidRPr="004C67A9">
        <w:rPr>
          <w:rFonts w:ascii="Times New Roman" w:hAnsi="Times New Roman" w:cs="Times New Roman"/>
        </w:rPr>
        <w:t>ed</w:t>
      </w:r>
      <w:r w:rsidRPr="004C67A9">
        <w:rPr>
          <w:rFonts w:ascii="Times New Roman" w:hAnsi="Times New Roman" w:cs="Times New Roman"/>
        </w:rPr>
        <w:t xml:space="preserve"> preparing the reinforcement samples, mixing the epoxy and the RTM process.</w:t>
      </w:r>
      <w:r w:rsidR="00E90E25" w:rsidRPr="004C67A9">
        <w:rPr>
          <w:rFonts w:ascii="Times New Roman" w:hAnsi="Times New Roman" w:cs="Times New Roman"/>
        </w:rPr>
        <w:t xml:space="preserve"> </w:t>
      </w:r>
      <w:r w:rsidR="005D0396" w:rsidRPr="004C67A9">
        <w:rPr>
          <w:rFonts w:ascii="Times New Roman" w:hAnsi="Times New Roman" w:cs="Times New Roman"/>
        </w:rPr>
        <w:t>The two weave patterns had several key differences,</w:t>
      </w:r>
      <w:r w:rsidR="00061FCB" w:rsidRPr="004C67A9">
        <w:rPr>
          <w:rFonts w:ascii="Times New Roman" w:hAnsi="Times New Roman" w:cs="Times New Roman"/>
        </w:rPr>
        <w:t xml:space="preserve"> one had axial weft and warp yarns (</w:t>
      </w:r>
      <w:r w:rsidR="00061FCB" w:rsidRPr="004C67A9">
        <w:rPr>
          <w:rFonts w:ascii="Times New Roman" w:hAnsi="Times New Roman" w:cs="Times New Roman"/>
        </w:rPr>
        <w:sym w:font="Symbol" w:char="F0B1"/>
      </w:r>
      <w:r w:rsidR="00061FCB" w:rsidRPr="004C67A9">
        <w:rPr>
          <w:rFonts w:ascii="Times New Roman" w:hAnsi="Times New Roman" w:cs="Times New Roman"/>
        </w:rPr>
        <w:t>45</w:t>
      </w:r>
      <w:r w:rsidR="00061FCB" w:rsidRPr="004C67A9">
        <w:rPr>
          <w:rFonts w:ascii="Times New Roman" w:hAnsi="Times New Roman" w:cs="Times New Roman"/>
        </w:rPr>
        <w:sym w:font="Symbol" w:char="F0B0"/>
      </w:r>
      <w:r w:rsidR="00061FCB" w:rsidRPr="004C67A9">
        <w:rPr>
          <w:rFonts w:ascii="Times New Roman" w:hAnsi="Times New Roman" w:cs="Times New Roman"/>
        </w:rPr>
        <w:t>) with no crossover of the weft yarns at the junction, the other had straight (0</w:t>
      </w:r>
      <w:r w:rsidR="00061FCB" w:rsidRPr="004C67A9">
        <w:rPr>
          <w:rFonts w:ascii="Times New Roman" w:hAnsi="Times New Roman" w:cs="Times New Roman"/>
        </w:rPr>
        <w:sym w:font="Symbol" w:char="F0B0"/>
      </w:r>
      <w:r w:rsidR="00061FCB" w:rsidRPr="004C67A9">
        <w:rPr>
          <w:rFonts w:ascii="Times New Roman" w:hAnsi="Times New Roman" w:cs="Times New Roman"/>
        </w:rPr>
        <w:t xml:space="preserve">) yarns with weft yarn crossover. It was found that the straight yarned T-joints were both stiffer and able to reach a higher peak load than the </w:t>
      </w:r>
      <w:r w:rsidR="00A31317" w:rsidRPr="004C67A9">
        <w:rPr>
          <w:rFonts w:ascii="Times New Roman" w:hAnsi="Times New Roman" w:cs="Times New Roman"/>
        </w:rPr>
        <w:t xml:space="preserve">T-joints made from the </w:t>
      </w:r>
      <w:r w:rsidR="00061FCB" w:rsidRPr="004C67A9">
        <w:rPr>
          <w:rFonts w:ascii="Times New Roman" w:hAnsi="Times New Roman" w:cs="Times New Roman"/>
        </w:rPr>
        <w:t xml:space="preserve">axial </w:t>
      </w:r>
      <w:r w:rsidR="00A31317" w:rsidRPr="004C67A9">
        <w:rPr>
          <w:rFonts w:ascii="Times New Roman" w:hAnsi="Times New Roman" w:cs="Times New Roman"/>
        </w:rPr>
        <w:t xml:space="preserve">reinforcement. One hypothesis in </w:t>
      </w:r>
      <w:r w:rsidR="00A31317" w:rsidRPr="004C67A9">
        <w:rPr>
          <w:rFonts w:ascii="Times New Roman" w:hAnsi="Times New Roman" w:cs="Times New Roman"/>
        </w:rPr>
        <w:fldChar w:fldCharType="begin" w:fldLock="1"/>
      </w:r>
      <w:r w:rsidR="00F861C9" w:rsidRPr="004C67A9">
        <w:rPr>
          <w:rFonts w:ascii="Times New Roman" w:hAnsi="Times New Roman" w:cs="Times New Roman"/>
        </w:rPr>
        <w:instrText>ADDIN CSL_CITATION {"citationItems":[{"id":"ITEM-1","itemData":{"author":[{"dropping-particle":"","family":"Yan","given":"Shibo","non-dropping-particle":"","parse-names":false,"suffix":""}],"id":"ITEM-1","issued":{"date-parts":[["2017"]]},"publisher":"University of Nottingham","title":"Design optimisation of 3D woven reinforcements with geometric features. PhD thesis, University of Nottingham.","type":"thesis"},"uris":["http://www.mendeley.com/documents/?uuid=4db50a21-3eee-46cc-9973-b7967b2263ed"]}],"mendeley":{"formattedCitation":"[3]","plainTextFormattedCitation":"[3]","previouslyFormattedCitation":"[3]"},"properties":{"noteIndex":0},"schema":"https://github.com/citation-style-language/schema/raw/master/csl-citation.json"}</w:instrText>
      </w:r>
      <w:r w:rsidR="00A31317" w:rsidRPr="004C67A9">
        <w:rPr>
          <w:rFonts w:ascii="Times New Roman" w:hAnsi="Times New Roman" w:cs="Times New Roman"/>
        </w:rPr>
        <w:fldChar w:fldCharType="separate"/>
      </w:r>
      <w:r w:rsidR="00A31317" w:rsidRPr="004C67A9">
        <w:rPr>
          <w:rFonts w:ascii="Times New Roman" w:hAnsi="Times New Roman" w:cs="Times New Roman"/>
          <w:noProof/>
        </w:rPr>
        <w:t>[3]</w:t>
      </w:r>
      <w:r w:rsidR="00A31317" w:rsidRPr="004C67A9">
        <w:rPr>
          <w:rFonts w:ascii="Times New Roman" w:hAnsi="Times New Roman" w:cs="Times New Roman"/>
        </w:rPr>
        <w:fldChar w:fldCharType="end"/>
      </w:r>
      <w:r w:rsidR="00A31317" w:rsidRPr="004C67A9">
        <w:rPr>
          <w:rFonts w:ascii="Times New Roman" w:hAnsi="Times New Roman" w:cs="Times New Roman"/>
        </w:rPr>
        <w:t xml:space="preserve"> is that weft crossover in T-joints has a crack arresting effect due to the misalignment of the yarns in the junction region shortening the average crack length. The results in this chapter provide further evidence to support this.</w:t>
      </w:r>
    </w:p>
    <w:p w14:paraId="4897AF0B" w14:textId="77777777" w:rsidR="00593735" w:rsidRPr="004C67A9" w:rsidRDefault="00593735" w:rsidP="00184E69">
      <w:pPr>
        <w:spacing w:line="360" w:lineRule="auto"/>
        <w:jc w:val="both"/>
        <w:rPr>
          <w:rFonts w:ascii="Times New Roman" w:hAnsi="Times New Roman" w:cs="Times New Roman"/>
        </w:rPr>
      </w:pPr>
    </w:p>
    <w:p w14:paraId="4C131F7D" w14:textId="00DC1430" w:rsidR="00E90E25" w:rsidRPr="004C67A9" w:rsidRDefault="00593735" w:rsidP="000D7DE3">
      <w:pPr>
        <w:tabs>
          <w:tab w:val="left" w:pos="5060"/>
        </w:tabs>
        <w:spacing w:line="360" w:lineRule="auto"/>
        <w:jc w:val="both"/>
        <w:rPr>
          <w:rFonts w:ascii="Times New Roman" w:hAnsi="Times New Roman" w:cs="Times New Roman"/>
        </w:rPr>
      </w:pPr>
      <w:r w:rsidRPr="004C67A9">
        <w:rPr>
          <w:rFonts w:ascii="Times New Roman" w:hAnsi="Times New Roman" w:cs="Times New Roman"/>
        </w:rPr>
        <w:t xml:space="preserve">An </w:t>
      </w:r>
      <w:r w:rsidR="000D7DE3" w:rsidRPr="004C67A9">
        <w:rPr>
          <w:rFonts w:ascii="Times New Roman" w:hAnsi="Times New Roman" w:cs="Times New Roman"/>
        </w:rPr>
        <w:t xml:space="preserve">ideal way to achieve the main aim of the research to optimise 3D woven T-joints </w:t>
      </w:r>
      <w:r w:rsidRPr="004C67A9">
        <w:rPr>
          <w:rFonts w:ascii="Times New Roman" w:hAnsi="Times New Roman" w:cs="Times New Roman"/>
        </w:rPr>
        <w:t>would have been to</w:t>
      </w:r>
      <w:r w:rsidR="000D7DE3" w:rsidRPr="004C67A9">
        <w:rPr>
          <w:rFonts w:ascii="Times New Roman" w:hAnsi="Times New Roman" w:cs="Times New Roman"/>
        </w:rPr>
        <w:t xml:space="preserve"> perform the tensile pull-off test on a T-joint made using a reinforcement in the final optimised weaving pattern. This would have validated the modelling work done in Chapter 6 and provided confidence in the overall </w:t>
      </w:r>
      <w:r w:rsidR="005E159E" w:rsidRPr="004C67A9">
        <w:rPr>
          <w:rFonts w:ascii="Times New Roman" w:hAnsi="Times New Roman" w:cs="Times New Roman"/>
        </w:rPr>
        <w:lastRenderedPageBreak/>
        <w:t>z</w:t>
      </w:r>
      <w:r w:rsidR="000D7DE3" w:rsidRPr="004C67A9">
        <w:rPr>
          <w:rFonts w:ascii="Times New Roman" w:hAnsi="Times New Roman" w:cs="Times New Roman"/>
        </w:rPr>
        <w:t xml:space="preserve">optimisation process. However, as mentioned in Chapter 2, </w:t>
      </w:r>
      <w:r w:rsidR="00E90E25" w:rsidRPr="004C67A9">
        <w:rPr>
          <w:rFonts w:ascii="Times New Roman" w:hAnsi="Times New Roman" w:cs="Times New Roman"/>
        </w:rPr>
        <w:t>the Covid-19 pandemic alongside the cost of setting up a loom to produce the fabric meant that it was not possible.</w:t>
      </w:r>
    </w:p>
    <w:p w14:paraId="2CB06367" w14:textId="77777777" w:rsidR="00A31317" w:rsidRPr="004C67A9" w:rsidRDefault="00A31317" w:rsidP="000D7DE3">
      <w:pPr>
        <w:tabs>
          <w:tab w:val="left" w:pos="5060"/>
        </w:tabs>
        <w:spacing w:line="360" w:lineRule="auto"/>
        <w:jc w:val="both"/>
        <w:rPr>
          <w:rFonts w:ascii="Times New Roman" w:hAnsi="Times New Roman" w:cs="Times New Roman"/>
        </w:rPr>
      </w:pPr>
    </w:p>
    <w:p w14:paraId="41CBB8F1" w14:textId="54A3BDEF" w:rsidR="00F861C9" w:rsidRPr="004C67A9" w:rsidRDefault="00F861C9" w:rsidP="00F861C9">
      <w:pPr>
        <w:pStyle w:val="Heading3"/>
        <w:rPr>
          <w:rFonts w:cs="Times New Roman"/>
        </w:rPr>
      </w:pPr>
      <w:r w:rsidRPr="004C67A9">
        <w:rPr>
          <w:rFonts w:cs="Times New Roman"/>
        </w:rPr>
        <w:t>8.2.2 Composite Optimisation</w:t>
      </w:r>
    </w:p>
    <w:p w14:paraId="11F58714" w14:textId="77777777" w:rsidR="007D7839" w:rsidRPr="004C67A9" w:rsidRDefault="007D7839" w:rsidP="007D7839">
      <w:pPr>
        <w:rPr>
          <w:rFonts w:ascii="Times New Roman" w:hAnsi="Times New Roman" w:cs="Times New Roman"/>
        </w:rPr>
      </w:pPr>
    </w:p>
    <w:p w14:paraId="0F5C301B" w14:textId="77777777" w:rsidR="00F861C9" w:rsidRPr="004C67A9" w:rsidRDefault="00F861C9" w:rsidP="00F861C9">
      <w:pPr>
        <w:rPr>
          <w:rFonts w:ascii="Times New Roman" w:hAnsi="Times New Roman" w:cs="Times New Roman"/>
        </w:rPr>
      </w:pPr>
    </w:p>
    <w:p w14:paraId="5BA95192" w14:textId="2A5829B5" w:rsidR="00F861C9" w:rsidRPr="004C67A9" w:rsidRDefault="00F861C9" w:rsidP="00F861C9">
      <w:pPr>
        <w:spacing w:line="360" w:lineRule="auto"/>
        <w:jc w:val="both"/>
        <w:rPr>
          <w:rFonts w:ascii="Times New Roman" w:hAnsi="Times New Roman" w:cs="Times New Roman"/>
        </w:rPr>
      </w:pPr>
      <w:r w:rsidRPr="004C67A9">
        <w:rPr>
          <w:rFonts w:ascii="Times New Roman" w:hAnsi="Times New Roman" w:cs="Times New Roman"/>
        </w:rPr>
        <w:t xml:space="preserve">Previous work completed at the University of Nottingham </w:t>
      </w:r>
      <w:r w:rsidRPr="004C67A9">
        <w:rPr>
          <w:rFonts w:ascii="Times New Roman" w:hAnsi="Times New Roman" w:cs="Times New Roman"/>
        </w:rPr>
        <w:fldChar w:fldCharType="begin" w:fldLock="1"/>
      </w:r>
      <w:r w:rsidR="002D5BF8" w:rsidRPr="004C67A9">
        <w:rPr>
          <w:rFonts w:ascii="Times New Roman" w:hAnsi="Times New Roman" w:cs="Times New Roman"/>
        </w:rPr>
        <w:instrText>ADDIN CSL_CITATION {"citationItems":[{"id":"ITEM-1","itemData":{"abstract":"There are vast possibilities in fibre architecture design of 3D woven reinforcement. This paper considers the application of Genetic Algorithm (GA) in 3D woven composites optimisation. A set of real and integral variables, representing 3D fibre architecture, are formulated into a mixed integer Genetic Algorithm. The objective function is evaluated through automation of the unit cell based finite element analysis, by using the open source pre-processor TexGen and the commercial solver ABAQUS. The mixed integer Genetic Algorithm is adapted to a micro-population, aiming to improve computational efficiency. The study uses statistical tests to quantify the performance of the Genetic Algorithm schemes and the choice of parameters. The proposed approach was applied to the optimisation of 3D woven composites for maximum buckling resistance for the case of a landing gear brace. This study demonstrated that the optimisation converged to the optimum design within 20 iterations, considering 300 out of 7000 permissible solutions. In terms of buckling performance, the optimum design performed twice as well as cross-ply laminated composites and at least 50% better than known orthogonal 3D woven composites.","author":[{"dropping-particle":"","family":"Zeng","given":"Xuesen","non-dropping-particle":"","parse-names":false,"suffix":""},{"dropping-particle":"","family":"Long","given":"Andew C.A.","non-dropping-particle":"","parse-names":false,"suffix":""},{"dropping-particle":"","family":"Ashcroft","given":"Ian","non-dropping-particle":"","parse-names":false,"suffix":""},{"dropping-particle":"","family":"Potluri","given":"Prasad","non-dropping-particle":"","parse-names":false,"suffix":""}],"id":"ITEM-1","issued":{"date-parts":[["2015","7","20"]]},"title":"Fibre architecture design of 3D woven composite with genetic algorithms: a unit cell based optimisation framework and performance assessment","type":"article-journal"},"uris":["http://www.mendeley.com/documents/?uuid=e4d64ccf-140b-3912-b0c1-d82d0228424b"]},{"id":"ITEM-2","itemData":{"DOI":"10.1088/1757-899X/406/1/012050","abstract":"Development of novel textile preforming concepts driven by multi-objective optimisation techniques will be reported here. One of the main goals here is to completely relax the manufacturing constraints imposed by conventional textile machinery. Several examples towards this goal are presented in this paper. Robotic/mechatronic concepts have been employed in creating optimised fibre architectures.","author":[{"dropping-particle":"","family":"Matveev","given":"Mikhail","non-dropping-particle":"","parse-names":false,"suffix":""},{"dropping-particle":"","family":"Koncherry","given":"Vivek","non-dropping-particle":"","parse-names":false,"suffix":""},{"dropping-particle":"","family":"Roy","given":"Sree Shankhachur","non-dropping-particle":"","parse-names":false,"suffix":""},{"dropping-particle":"","family":"Potluri","given":"Prasad","non-dropping-particle":"","parse-names":false,"suffix":""},{"dropping-particle":"","family":"Long","given":"Andrew","non-dropping-particle":"","parse-names":false,"suffix":""}],"container-title":"IOP Conf. Series: Materials Science and Engineering","id":"ITEM-2","issued":{"date-parts":[["2018"]]},"title":"Novel textile preforming for optimised fibre architectures","type":"article-journal","volume":"406"},"uris":["http://www.mendeley.com/documents/?uuid=c1913ecf-d824-3cbd-abf3-35d69b47047e"]}],"mendeley":{"formattedCitation":"[4], [5]","plainTextFormattedCitation":"[4], [5]","previouslyFormattedCitation":"[4], [5]"},"properties":{"noteIndex":0},"schema":"https://github.com/citation-style-language/schema/raw/master/csl-citation.json"}</w:instrText>
      </w:r>
      <w:r w:rsidRPr="004C67A9">
        <w:rPr>
          <w:rFonts w:ascii="Times New Roman" w:hAnsi="Times New Roman" w:cs="Times New Roman"/>
        </w:rPr>
        <w:fldChar w:fldCharType="separate"/>
      </w:r>
      <w:r w:rsidRPr="004C67A9">
        <w:rPr>
          <w:rFonts w:ascii="Times New Roman" w:hAnsi="Times New Roman" w:cs="Times New Roman"/>
          <w:noProof/>
        </w:rPr>
        <w:t>[4], [5]</w:t>
      </w:r>
      <w:r w:rsidRPr="004C67A9">
        <w:rPr>
          <w:rFonts w:ascii="Times New Roman" w:hAnsi="Times New Roman" w:cs="Times New Roman"/>
        </w:rPr>
        <w:fldChar w:fldCharType="end"/>
      </w:r>
      <w:r w:rsidRPr="004C67A9">
        <w:rPr>
          <w:rFonts w:ascii="Times New Roman" w:hAnsi="Times New Roman" w:cs="Times New Roman"/>
        </w:rPr>
        <w:t xml:space="preserve"> had demonstrated optimisation of the unit cell of flat weaves using genetic algorithms. </w:t>
      </w:r>
      <w:r w:rsidR="0037214F" w:rsidRPr="004C67A9">
        <w:rPr>
          <w:rFonts w:ascii="Times New Roman" w:hAnsi="Times New Roman" w:cs="Times New Roman"/>
        </w:rPr>
        <w:t>These unit cell optimisations relied upon periodic boundary conditions finite element analyses to obtain an objective function value made up of the elastic constants</w:t>
      </w:r>
      <w:r w:rsidR="00821B79" w:rsidRPr="004C67A9">
        <w:rPr>
          <w:rFonts w:ascii="Times New Roman" w:hAnsi="Times New Roman" w:cs="Times New Roman"/>
        </w:rPr>
        <w:t xml:space="preserve"> and so were only applicable to periodic textiles. This raised the question of whether it would be possible to use numerical optimisation algorithms for a significantly more complex structure like T-joints</w:t>
      </w:r>
      <w:r w:rsidR="003F7C6E" w:rsidRPr="004C67A9">
        <w:rPr>
          <w:rFonts w:ascii="Times New Roman" w:hAnsi="Times New Roman" w:cs="Times New Roman"/>
        </w:rPr>
        <w:t xml:space="preserve">. Furthermore, the T-joint design criteria includes the failure behaviour </w:t>
      </w:r>
      <w:r w:rsidR="009225F4" w:rsidRPr="004C67A9">
        <w:rPr>
          <w:rFonts w:ascii="Times New Roman" w:hAnsi="Times New Roman" w:cs="Times New Roman"/>
        </w:rPr>
        <w:t xml:space="preserve">to a greater extent than for flat weave unit cells </w:t>
      </w:r>
      <w:r w:rsidR="003F7C6E" w:rsidRPr="004C67A9">
        <w:rPr>
          <w:rFonts w:ascii="Times New Roman" w:hAnsi="Times New Roman" w:cs="Times New Roman"/>
        </w:rPr>
        <w:t>because it is a structural component</w:t>
      </w:r>
      <w:r w:rsidR="009225F4" w:rsidRPr="004C67A9">
        <w:rPr>
          <w:rFonts w:ascii="Times New Roman" w:hAnsi="Times New Roman" w:cs="Times New Roman"/>
        </w:rPr>
        <w:t>. This</w:t>
      </w:r>
      <w:r w:rsidR="003F7C6E" w:rsidRPr="004C67A9">
        <w:rPr>
          <w:rFonts w:ascii="Times New Roman" w:hAnsi="Times New Roman" w:cs="Times New Roman"/>
        </w:rPr>
        <w:t xml:space="preserve"> meant that some </w:t>
      </w:r>
      <w:r w:rsidR="009225F4" w:rsidRPr="004C67A9">
        <w:rPr>
          <w:rFonts w:ascii="Times New Roman" w:hAnsi="Times New Roman" w:cs="Times New Roman"/>
        </w:rPr>
        <w:t>failure-based</w:t>
      </w:r>
      <w:r w:rsidR="003F7C6E" w:rsidRPr="004C67A9">
        <w:rPr>
          <w:rFonts w:ascii="Times New Roman" w:hAnsi="Times New Roman" w:cs="Times New Roman"/>
        </w:rPr>
        <w:t xml:space="preserve"> modelling approaches such as modelling the yarn/matrix interface, would be of interest. </w:t>
      </w:r>
      <w:r w:rsidR="009225F4" w:rsidRPr="004C67A9">
        <w:rPr>
          <w:rFonts w:ascii="Times New Roman" w:hAnsi="Times New Roman" w:cs="Times New Roman"/>
        </w:rPr>
        <w:t>However, a</w:t>
      </w:r>
      <w:r w:rsidR="003F7C6E" w:rsidRPr="004C67A9">
        <w:rPr>
          <w:rFonts w:ascii="Times New Roman" w:hAnsi="Times New Roman" w:cs="Times New Roman"/>
        </w:rPr>
        <w:t xml:space="preserve">s the flat weaves are smaller models than </w:t>
      </w:r>
      <w:r w:rsidR="009225F4" w:rsidRPr="004C67A9">
        <w:rPr>
          <w:rFonts w:ascii="Times New Roman" w:hAnsi="Times New Roman" w:cs="Times New Roman"/>
        </w:rPr>
        <w:t>the full T-joint models in terms of mesh size and problem complexity, they provided a good opportunity to test cohesive surfaces in the context of an optimisation.</w:t>
      </w:r>
    </w:p>
    <w:p w14:paraId="772DC28F" w14:textId="77777777" w:rsidR="00821B79" w:rsidRPr="004C67A9" w:rsidRDefault="00821B79" w:rsidP="00F861C9">
      <w:pPr>
        <w:spacing w:line="360" w:lineRule="auto"/>
        <w:jc w:val="both"/>
        <w:rPr>
          <w:rFonts w:ascii="Times New Roman" w:hAnsi="Times New Roman" w:cs="Times New Roman"/>
        </w:rPr>
      </w:pPr>
    </w:p>
    <w:p w14:paraId="2A2467F5" w14:textId="56408F0D" w:rsidR="00821B79" w:rsidRPr="004C67A9" w:rsidRDefault="00821B79" w:rsidP="00F861C9">
      <w:pPr>
        <w:spacing w:line="360" w:lineRule="auto"/>
        <w:jc w:val="both"/>
        <w:rPr>
          <w:rFonts w:ascii="Times New Roman" w:hAnsi="Times New Roman" w:cs="Times New Roman"/>
        </w:rPr>
      </w:pPr>
      <w:r w:rsidRPr="004C67A9">
        <w:rPr>
          <w:rFonts w:ascii="Times New Roman" w:hAnsi="Times New Roman" w:cs="Times New Roman"/>
        </w:rPr>
        <w:t>In C</w:t>
      </w:r>
      <w:r w:rsidR="003F7C6E" w:rsidRPr="004C67A9">
        <w:rPr>
          <w:rFonts w:ascii="Times New Roman" w:hAnsi="Times New Roman" w:cs="Times New Roman"/>
        </w:rPr>
        <w:t>hapter 4, three optimisation algorithms were compared to find the most appropriate for flat 3D woven unit cells</w:t>
      </w:r>
      <w:r w:rsidR="00DD7DEB" w:rsidRPr="004C67A9">
        <w:rPr>
          <w:rFonts w:ascii="Times New Roman" w:hAnsi="Times New Roman" w:cs="Times New Roman"/>
        </w:rPr>
        <w:t>, the genetic algorithm alongside the particle swarm and pattern search algorithms</w:t>
      </w:r>
      <w:r w:rsidR="003F7C6E" w:rsidRPr="004C67A9">
        <w:rPr>
          <w:rFonts w:ascii="Times New Roman" w:hAnsi="Times New Roman" w:cs="Times New Roman"/>
        </w:rPr>
        <w:t>.</w:t>
      </w:r>
      <w:r w:rsidR="00DD7DEB" w:rsidRPr="004C67A9">
        <w:rPr>
          <w:rFonts w:ascii="Times New Roman" w:hAnsi="Times New Roman" w:cs="Times New Roman"/>
        </w:rPr>
        <w:t xml:space="preserve"> The objective function value was the through-thickness stiffness, E3. </w:t>
      </w:r>
      <w:r w:rsidR="003F7C6E" w:rsidRPr="004C67A9">
        <w:rPr>
          <w:rFonts w:ascii="Times New Roman" w:hAnsi="Times New Roman" w:cs="Times New Roman"/>
        </w:rPr>
        <w:t xml:space="preserve"> </w:t>
      </w:r>
      <w:r w:rsidR="009225F4" w:rsidRPr="004C67A9">
        <w:rPr>
          <w:rFonts w:ascii="Times New Roman" w:hAnsi="Times New Roman" w:cs="Times New Roman"/>
        </w:rPr>
        <w:t>As part of that work, a new test for feasibility was developed to rule weave designs that would not be able to be woven out of the optimisation</w:t>
      </w:r>
      <w:r w:rsidR="00ED01A4" w:rsidRPr="004C67A9">
        <w:rPr>
          <w:rFonts w:ascii="Times New Roman" w:hAnsi="Times New Roman" w:cs="Times New Roman"/>
        </w:rPr>
        <w:t xml:space="preserve">, thereby reducing the overall time to reach a solution. </w:t>
      </w:r>
      <w:r w:rsidR="00DD7DEB" w:rsidRPr="004C67A9">
        <w:rPr>
          <w:rFonts w:ascii="Times New Roman" w:hAnsi="Times New Roman" w:cs="Times New Roman"/>
        </w:rPr>
        <w:t>The genetic algorithm was chosen out of the thre</w:t>
      </w:r>
      <w:r w:rsidR="00A5496F" w:rsidRPr="004C67A9">
        <w:rPr>
          <w:rFonts w:ascii="Times New Roman" w:hAnsi="Times New Roman" w:cs="Times New Roman"/>
        </w:rPr>
        <w:t>e because</w:t>
      </w:r>
      <w:r w:rsidR="00F2224A" w:rsidRPr="004C67A9">
        <w:rPr>
          <w:rFonts w:ascii="Times New Roman" w:hAnsi="Times New Roman" w:cs="Times New Roman"/>
        </w:rPr>
        <w:t xml:space="preserve"> it reached a solution in significantly fewer function evaluations. </w:t>
      </w:r>
    </w:p>
    <w:p w14:paraId="70272166" w14:textId="77777777" w:rsidR="00FB7600" w:rsidRPr="004C67A9" w:rsidRDefault="00FB7600" w:rsidP="00F861C9">
      <w:pPr>
        <w:spacing w:line="360" w:lineRule="auto"/>
        <w:jc w:val="both"/>
        <w:rPr>
          <w:rFonts w:ascii="Times New Roman" w:hAnsi="Times New Roman" w:cs="Times New Roman"/>
        </w:rPr>
      </w:pPr>
    </w:p>
    <w:p w14:paraId="3543E697" w14:textId="3FE09B08" w:rsidR="00FB7600" w:rsidRPr="004C67A9" w:rsidRDefault="00FB7600" w:rsidP="00F861C9">
      <w:pPr>
        <w:spacing w:line="360" w:lineRule="auto"/>
        <w:jc w:val="both"/>
        <w:rPr>
          <w:rFonts w:ascii="Times New Roman" w:hAnsi="Times New Roman" w:cs="Times New Roman"/>
        </w:rPr>
      </w:pPr>
      <w:r w:rsidRPr="004C67A9">
        <w:rPr>
          <w:rFonts w:ascii="Times New Roman" w:hAnsi="Times New Roman" w:cs="Times New Roman"/>
        </w:rPr>
        <w:t xml:space="preserve">In the next part, an optimisation was run again for unit cell 3D weaves, optimising for peak load in the through-thickness direction. Cohesive surfaces were used to model the yarn/matrix interface. One of the barriers to the use of cohesive surfaces in previous optimisation attempts was the length of time it took to generate the </w:t>
      </w:r>
      <w:r w:rsidRPr="004C67A9">
        <w:rPr>
          <w:rFonts w:ascii="Times New Roman" w:hAnsi="Times New Roman" w:cs="Times New Roman"/>
        </w:rPr>
        <w:lastRenderedPageBreak/>
        <w:t>surfaces. To speed up the surface generation in TexGen, OpenMP was used to parallelise the key parts of the code</w:t>
      </w:r>
      <w:r w:rsidR="002D40A9" w:rsidRPr="004C67A9">
        <w:rPr>
          <w:rFonts w:ascii="Times New Roman" w:hAnsi="Times New Roman" w:cs="Times New Roman"/>
        </w:rPr>
        <w:t>. This significantly cut down the length of time to automatically generate the mesh with the cohesive surfaces.</w:t>
      </w:r>
      <w:r w:rsidR="00A5051B" w:rsidRPr="004C67A9">
        <w:rPr>
          <w:rFonts w:ascii="Times New Roman" w:hAnsi="Times New Roman" w:cs="Times New Roman"/>
        </w:rPr>
        <w:t xml:space="preserve"> However, when applied to T-joint models the length of time remained too long to include cohesive surfaces as part of an optimisation </w:t>
      </w:r>
      <w:commentRangeStart w:id="1"/>
      <w:r w:rsidR="00A5051B" w:rsidRPr="004C67A9">
        <w:rPr>
          <w:rFonts w:ascii="Times New Roman" w:hAnsi="Times New Roman" w:cs="Times New Roman"/>
        </w:rPr>
        <w:t>run</w:t>
      </w:r>
      <w:commentRangeEnd w:id="1"/>
      <w:r w:rsidR="003D7E83" w:rsidRPr="004C67A9">
        <w:rPr>
          <w:rStyle w:val="CommentReference"/>
          <w:rFonts w:ascii="Times New Roman" w:hAnsi="Times New Roman" w:cs="Times New Roman"/>
        </w:rPr>
        <w:commentReference w:id="1"/>
      </w:r>
      <w:r w:rsidR="00A5051B" w:rsidRPr="004C67A9">
        <w:rPr>
          <w:rFonts w:ascii="Times New Roman" w:hAnsi="Times New Roman" w:cs="Times New Roman"/>
        </w:rPr>
        <w:t>.</w:t>
      </w:r>
      <w:r w:rsidR="003D7E83" w:rsidRPr="004C67A9">
        <w:rPr>
          <w:rFonts w:ascii="Times New Roman" w:hAnsi="Times New Roman" w:cs="Times New Roman"/>
        </w:rPr>
        <w:t xml:space="preserve"> An extension of this is also that using UMATs to model material failure was evidently not going to be possible for T-joints as they take longer to run than cohesive models.</w:t>
      </w:r>
    </w:p>
    <w:p w14:paraId="7EA961FB" w14:textId="77777777" w:rsidR="003D7E83" w:rsidRPr="004C67A9" w:rsidRDefault="003D7E83" w:rsidP="00F861C9">
      <w:pPr>
        <w:spacing w:line="360" w:lineRule="auto"/>
        <w:jc w:val="both"/>
        <w:rPr>
          <w:rFonts w:ascii="Times New Roman" w:hAnsi="Times New Roman" w:cs="Times New Roman"/>
        </w:rPr>
      </w:pPr>
    </w:p>
    <w:p w14:paraId="454A4CC8" w14:textId="2629F678" w:rsidR="00A5051B" w:rsidRPr="004C67A9" w:rsidRDefault="00A5051B" w:rsidP="00F861C9">
      <w:pPr>
        <w:spacing w:line="360" w:lineRule="auto"/>
        <w:jc w:val="both"/>
        <w:rPr>
          <w:rFonts w:ascii="Times New Roman" w:hAnsi="Times New Roman" w:cs="Times New Roman"/>
        </w:rPr>
      </w:pPr>
      <w:r w:rsidRPr="004C67A9">
        <w:rPr>
          <w:rFonts w:ascii="Times New Roman" w:hAnsi="Times New Roman" w:cs="Times New Roman"/>
        </w:rPr>
        <w:t>This work on composite optimisation of flat weaves may not have been directly linked to T-joint optimisation but contributed overall by guiding the process. One example is by r</w:t>
      </w:r>
      <w:r w:rsidR="003D7E83" w:rsidRPr="004C67A9">
        <w:rPr>
          <w:rFonts w:ascii="Times New Roman" w:hAnsi="Times New Roman" w:cs="Times New Roman"/>
        </w:rPr>
        <w:t xml:space="preserve">uling out the possibility of using cohesive surfaces </w:t>
      </w:r>
      <w:r w:rsidR="00E46969" w:rsidRPr="004C67A9">
        <w:rPr>
          <w:rFonts w:ascii="Times New Roman" w:hAnsi="Times New Roman" w:cs="Times New Roman"/>
        </w:rPr>
        <w:t>and</w:t>
      </w:r>
      <w:r w:rsidR="003D7E83" w:rsidRPr="004C67A9">
        <w:rPr>
          <w:rFonts w:ascii="Times New Roman" w:hAnsi="Times New Roman" w:cs="Times New Roman"/>
        </w:rPr>
        <w:t xml:space="preserve"> UMATs</w:t>
      </w:r>
      <w:r w:rsidR="00E46969" w:rsidRPr="004C67A9">
        <w:rPr>
          <w:rFonts w:ascii="Times New Roman" w:hAnsi="Times New Roman" w:cs="Times New Roman"/>
        </w:rPr>
        <w:t xml:space="preserve"> within optimisation runs.</w:t>
      </w:r>
    </w:p>
    <w:p w14:paraId="1194E190" w14:textId="77777777" w:rsidR="00E46969" w:rsidRPr="004C67A9" w:rsidRDefault="00E46969" w:rsidP="00F861C9">
      <w:pPr>
        <w:spacing w:line="360" w:lineRule="auto"/>
        <w:jc w:val="both"/>
        <w:rPr>
          <w:rFonts w:ascii="Times New Roman" w:hAnsi="Times New Roman" w:cs="Times New Roman"/>
        </w:rPr>
      </w:pPr>
    </w:p>
    <w:p w14:paraId="22A67C84" w14:textId="54C29319" w:rsidR="00E46969" w:rsidRPr="004C67A9" w:rsidRDefault="00E46969" w:rsidP="00E46969">
      <w:pPr>
        <w:pStyle w:val="Heading3"/>
        <w:rPr>
          <w:rFonts w:cs="Times New Roman"/>
        </w:rPr>
      </w:pPr>
      <w:r w:rsidRPr="004C67A9">
        <w:rPr>
          <w:rFonts w:cs="Times New Roman"/>
        </w:rPr>
        <w:t xml:space="preserve">8.2.3 </w:t>
      </w:r>
      <w:r w:rsidR="00972B6D" w:rsidRPr="004C67A9">
        <w:rPr>
          <w:rFonts w:cs="Times New Roman"/>
        </w:rPr>
        <w:t>Automatic Generation of T-joint Models</w:t>
      </w:r>
    </w:p>
    <w:p w14:paraId="46561AF1" w14:textId="77777777" w:rsidR="00972B6D" w:rsidRPr="004C67A9" w:rsidRDefault="00972B6D" w:rsidP="00972B6D">
      <w:pPr>
        <w:rPr>
          <w:rFonts w:ascii="Times New Roman" w:hAnsi="Times New Roman" w:cs="Times New Roman"/>
        </w:rPr>
      </w:pPr>
    </w:p>
    <w:p w14:paraId="71CEEDD3" w14:textId="77777777" w:rsidR="00972B6D" w:rsidRPr="004C67A9" w:rsidRDefault="00972B6D" w:rsidP="00972B6D">
      <w:pPr>
        <w:rPr>
          <w:rFonts w:ascii="Times New Roman" w:hAnsi="Times New Roman" w:cs="Times New Roman"/>
        </w:rPr>
      </w:pPr>
    </w:p>
    <w:p w14:paraId="0824605F" w14:textId="4C19CDB0" w:rsidR="004C7BE0" w:rsidRPr="004C67A9" w:rsidRDefault="00972B6D" w:rsidP="007D7839">
      <w:pPr>
        <w:spacing w:line="360" w:lineRule="auto"/>
        <w:jc w:val="both"/>
        <w:rPr>
          <w:rFonts w:ascii="Times New Roman" w:hAnsi="Times New Roman" w:cs="Times New Roman"/>
        </w:rPr>
      </w:pPr>
      <w:r w:rsidRPr="004C67A9">
        <w:rPr>
          <w:rFonts w:ascii="Times New Roman" w:hAnsi="Times New Roman" w:cs="Times New Roman"/>
        </w:rPr>
        <w:t xml:space="preserve">One of the main barriers to </w:t>
      </w:r>
      <w:r w:rsidR="008B54EA" w:rsidRPr="004C67A9">
        <w:rPr>
          <w:rFonts w:ascii="Times New Roman" w:hAnsi="Times New Roman" w:cs="Times New Roman"/>
        </w:rPr>
        <w:t xml:space="preserve">the optimisation of 3D woven T-joints </w:t>
      </w:r>
      <w:r w:rsidR="007D7839" w:rsidRPr="004C67A9">
        <w:rPr>
          <w:rFonts w:ascii="Times New Roman" w:hAnsi="Times New Roman" w:cs="Times New Roman"/>
        </w:rPr>
        <w:t xml:space="preserve">at the start of this work was the ability to automatically generate the weft interlacement pattern from any starting weave pattern. This was difficult because of the need to be able to predict the order in which the wefts wrap around each other </w:t>
      </w:r>
      <w:r w:rsidR="00633391" w:rsidRPr="004C67A9">
        <w:rPr>
          <w:rFonts w:ascii="Times New Roman" w:hAnsi="Times New Roman" w:cs="Times New Roman"/>
        </w:rPr>
        <w:t xml:space="preserve">and the difficulty in then Python scripting a parameterised model that would be able to take the inputs from the predicted interlacement ordering and generate a </w:t>
      </w:r>
      <w:proofErr w:type="gramStart"/>
      <w:r w:rsidR="00633391" w:rsidRPr="004C67A9">
        <w:rPr>
          <w:rFonts w:ascii="Times New Roman" w:hAnsi="Times New Roman" w:cs="Times New Roman"/>
        </w:rPr>
        <w:t>high quality</w:t>
      </w:r>
      <w:proofErr w:type="gramEnd"/>
      <w:r w:rsidR="00633391" w:rsidRPr="004C67A9">
        <w:rPr>
          <w:rFonts w:ascii="Times New Roman" w:hAnsi="Times New Roman" w:cs="Times New Roman"/>
        </w:rPr>
        <w:t xml:space="preserve"> geometry model to accurately model the as-woven textile.</w:t>
      </w:r>
      <w:r w:rsidR="005C1D23" w:rsidRPr="004C67A9">
        <w:rPr>
          <w:rFonts w:ascii="Times New Roman" w:hAnsi="Times New Roman" w:cs="Times New Roman"/>
        </w:rPr>
        <w:t xml:space="preserve"> This represented a gap in the literature that previous work by Yan and Brown had tried to </w:t>
      </w:r>
      <w:commentRangeStart w:id="2"/>
      <w:r w:rsidR="005C1D23" w:rsidRPr="004C67A9">
        <w:rPr>
          <w:rFonts w:ascii="Times New Roman" w:hAnsi="Times New Roman" w:cs="Times New Roman"/>
        </w:rPr>
        <w:t>fill</w:t>
      </w:r>
      <w:commentRangeEnd w:id="2"/>
      <w:r w:rsidR="005C1D23" w:rsidRPr="004C67A9">
        <w:rPr>
          <w:rStyle w:val="CommentReference"/>
          <w:rFonts w:ascii="Times New Roman" w:hAnsi="Times New Roman" w:cs="Times New Roman"/>
        </w:rPr>
        <w:commentReference w:id="2"/>
      </w:r>
      <w:r w:rsidR="005C1D23" w:rsidRPr="004C67A9">
        <w:rPr>
          <w:rFonts w:ascii="Times New Roman" w:hAnsi="Times New Roman" w:cs="Times New Roman"/>
        </w:rPr>
        <w:t>.</w:t>
      </w:r>
    </w:p>
    <w:p w14:paraId="0242BAE2" w14:textId="77777777" w:rsidR="00633391" w:rsidRPr="004C67A9" w:rsidRDefault="00633391" w:rsidP="007D7839">
      <w:pPr>
        <w:spacing w:line="360" w:lineRule="auto"/>
        <w:jc w:val="both"/>
        <w:rPr>
          <w:rFonts w:ascii="Times New Roman" w:hAnsi="Times New Roman" w:cs="Times New Roman"/>
        </w:rPr>
      </w:pPr>
    </w:p>
    <w:p w14:paraId="25C1C67E" w14:textId="18B5F05A" w:rsidR="004C7BE0" w:rsidRPr="004C67A9" w:rsidRDefault="004C7BE0" w:rsidP="007D7839">
      <w:pPr>
        <w:spacing w:line="360" w:lineRule="auto"/>
        <w:jc w:val="both"/>
        <w:rPr>
          <w:rFonts w:ascii="Times New Roman" w:hAnsi="Times New Roman" w:cs="Times New Roman"/>
        </w:rPr>
      </w:pPr>
      <w:r w:rsidRPr="004C67A9">
        <w:rPr>
          <w:rFonts w:ascii="Times New Roman" w:hAnsi="Times New Roman" w:cs="Times New Roman"/>
        </w:rPr>
        <w:t xml:space="preserve">The models generated </w:t>
      </w:r>
      <w:r w:rsidR="00CE0C40" w:rsidRPr="004C67A9">
        <w:rPr>
          <w:rFonts w:ascii="Times New Roman" w:hAnsi="Times New Roman" w:cs="Times New Roman"/>
        </w:rPr>
        <w:t>in this work</w:t>
      </w:r>
      <w:r w:rsidRPr="004C67A9">
        <w:rPr>
          <w:rFonts w:ascii="Times New Roman" w:hAnsi="Times New Roman" w:cs="Times New Roman"/>
        </w:rPr>
        <w:t xml:space="preserve"> are idealised representations of the actual textile architecture. </w:t>
      </w:r>
      <w:r w:rsidR="00CE0C40" w:rsidRPr="004C67A9">
        <w:rPr>
          <w:rFonts w:ascii="Times New Roman" w:hAnsi="Times New Roman" w:cs="Times New Roman"/>
        </w:rPr>
        <w:t xml:space="preserve">To get a parameterised model that is more representative would be difficult and require lots of </w:t>
      </w:r>
      <w:r w:rsidR="00CE0C40" w:rsidRPr="004C67A9">
        <w:rPr>
          <w:rFonts w:ascii="Times New Roman" w:hAnsi="Times New Roman" w:cs="Times New Roman"/>
        </w:rPr>
        <w:sym w:font="Symbol" w:char="F06D"/>
      </w:r>
      <w:r w:rsidR="00CE0C40" w:rsidRPr="004C67A9">
        <w:rPr>
          <w:rFonts w:ascii="Times New Roman" w:hAnsi="Times New Roman" w:cs="Times New Roman"/>
        </w:rPr>
        <w:t>CT data to validate against.</w:t>
      </w:r>
      <w:r w:rsidR="00E83C9B" w:rsidRPr="004C67A9">
        <w:rPr>
          <w:rFonts w:ascii="Times New Roman" w:hAnsi="Times New Roman" w:cs="Times New Roman"/>
        </w:rPr>
        <w:t xml:space="preserve"> </w:t>
      </w:r>
      <w:r w:rsidR="00CE0C40" w:rsidRPr="004C67A9">
        <w:rPr>
          <w:rFonts w:ascii="Times New Roman" w:hAnsi="Times New Roman" w:cs="Times New Roman"/>
        </w:rPr>
        <w:t>One of the key differences between the idealised models and the actual textile is yarn path waviness</w:t>
      </w:r>
      <w:r w:rsidR="00E83C9B" w:rsidRPr="004C67A9">
        <w:rPr>
          <w:rFonts w:ascii="Times New Roman" w:hAnsi="Times New Roman" w:cs="Times New Roman"/>
        </w:rPr>
        <w:t xml:space="preserve"> and cross-section variability. TexGen already has the capability to model th</w:t>
      </w:r>
      <w:r w:rsidR="00F506E5" w:rsidRPr="004C67A9">
        <w:rPr>
          <w:rFonts w:ascii="Times New Roman" w:hAnsi="Times New Roman" w:cs="Times New Roman"/>
        </w:rPr>
        <w:t>ese types of woven features so this is an area for future research.</w:t>
      </w:r>
    </w:p>
    <w:p w14:paraId="72D85DF5" w14:textId="77777777" w:rsidR="004C7BE0" w:rsidRPr="004C67A9" w:rsidRDefault="004C7BE0" w:rsidP="007D7839">
      <w:pPr>
        <w:spacing w:line="360" w:lineRule="auto"/>
        <w:jc w:val="both"/>
        <w:rPr>
          <w:rFonts w:ascii="Times New Roman" w:hAnsi="Times New Roman" w:cs="Times New Roman"/>
        </w:rPr>
      </w:pPr>
    </w:p>
    <w:p w14:paraId="35F8E30B" w14:textId="3A73A05E" w:rsidR="00633391" w:rsidRPr="004C67A9" w:rsidRDefault="005C1D23" w:rsidP="007D7839">
      <w:pPr>
        <w:spacing w:line="360" w:lineRule="auto"/>
        <w:jc w:val="both"/>
        <w:rPr>
          <w:rFonts w:ascii="Times New Roman" w:hAnsi="Times New Roman" w:cs="Times New Roman"/>
        </w:rPr>
      </w:pPr>
      <w:r w:rsidRPr="004C67A9">
        <w:rPr>
          <w:rFonts w:ascii="Times New Roman" w:hAnsi="Times New Roman" w:cs="Times New Roman"/>
        </w:rPr>
        <w:t>This work</w:t>
      </w:r>
      <w:r w:rsidR="0031557B" w:rsidRPr="004C67A9">
        <w:rPr>
          <w:rFonts w:ascii="Times New Roman" w:hAnsi="Times New Roman" w:cs="Times New Roman"/>
        </w:rPr>
        <w:t xml:space="preserve"> was the most pivotal in</w:t>
      </w:r>
      <w:r w:rsidRPr="004C67A9">
        <w:rPr>
          <w:rFonts w:ascii="Times New Roman" w:hAnsi="Times New Roman" w:cs="Times New Roman"/>
        </w:rPr>
        <w:t xml:space="preserve"> </w:t>
      </w:r>
      <w:r w:rsidR="0031557B" w:rsidRPr="004C67A9">
        <w:rPr>
          <w:rFonts w:ascii="Times New Roman" w:hAnsi="Times New Roman" w:cs="Times New Roman"/>
        </w:rPr>
        <w:t>paving the way towards running an optimisation and answering the research question posed by the work.</w:t>
      </w:r>
      <w:r w:rsidR="004C7BE0" w:rsidRPr="004C67A9">
        <w:rPr>
          <w:rFonts w:ascii="Times New Roman" w:hAnsi="Times New Roman" w:cs="Times New Roman"/>
        </w:rPr>
        <w:t xml:space="preserve"> An additional outcome </w:t>
      </w:r>
      <w:r w:rsidR="005E159E" w:rsidRPr="004C67A9">
        <w:rPr>
          <w:rFonts w:ascii="Times New Roman" w:hAnsi="Times New Roman" w:cs="Times New Roman"/>
        </w:rPr>
        <w:t xml:space="preserve">is </w:t>
      </w:r>
      <w:r w:rsidR="005E159E" w:rsidRPr="004C67A9">
        <w:rPr>
          <w:rFonts w:ascii="Times New Roman" w:hAnsi="Times New Roman" w:cs="Times New Roman"/>
        </w:rPr>
        <w:lastRenderedPageBreak/>
        <w:t xml:space="preserve">the Python scripts can be used as a tool to automatically generate T-joint textile designs. This is useful for weave designers of 3D woven T-joint reinforcements. </w:t>
      </w:r>
    </w:p>
    <w:p w14:paraId="1F6FCD48" w14:textId="77777777" w:rsidR="00F506E5" w:rsidRPr="004C67A9" w:rsidRDefault="00F506E5" w:rsidP="007D7839">
      <w:pPr>
        <w:spacing w:line="360" w:lineRule="auto"/>
        <w:jc w:val="both"/>
        <w:rPr>
          <w:rFonts w:ascii="Times New Roman" w:hAnsi="Times New Roman" w:cs="Times New Roman"/>
        </w:rPr>
      </w:pPr>
    </w:p>
    <w:p w14:paraId="1B56B6C9" w14:textId="7FC532B3" w:rsidR="00F506E5" w:rsidRPr="004C67A9" w:rsidRDefault="00F506E5" w:rsidP="007D7839">
      <w:pPr>
        <w:spacing w:line="360" w:lineRule="auto"/>
        <w:jc w:val="both"/>
        <w:rPr>
          <w:rFonts w:ascii="Times New Roman" w:hAnsi="Times New Roman" w:cs="Times New Roman"/>
        </w:rPr>
      </w:pPr>
      <w:r w:rsidRPr="004C67A9">
        <w:rPr>
          <w:rFonts w:ascii="Times New Roman" w:hAnsi="Times New Roman" w:cs="Times New Roman"/>
        </w:rPr>
        <w:t>8.</w:t>
      </w:r>
      <w:r w:rsidR="00D47569" w:rsidRPr="004C67A9">
        <w:rPr>
          <w:rFonts w:ascii="Times New Roman" w:hAnsi="Times New Roman" w:cs="Times New Roman"/>
        </w:rPr>
        <w:t>2.</w:t>
      </w:r>
      <w:r w:rsidRPr="004C67A9">
        <w:rPr>
          <w:rFonts w:ascii="Times New Roman" w:hAnsi="Times New Roman" w:cs="Times New Roman"/>
        </w:rPr>
        <w:t>4 Automatic Generation of Meshes</w:t>
      </w:r>
    </w:p>
    <w:p w14:paraId="6454F5DF" w14:textId="77777777" w:rsidR="00F506E5" w:rsidRPr="004C67A9" w:rsidRDefault="00F506E5" w:rsidP="007D7839">
      <w:pPr>
        <w:spacing w:line="360" w:lineRule="auto"/>
        <w:jc w:val="both"/>
        <w:rPr>
          <w:rFonts w:ascii="Times New Roman" w:hAnsi="Times New Roman" w:cs="Times New Roman"/>
        </w:rPr>
      </w:pPr>
    </w:p>
    <w:p w14:paraId="23CEEC30" w14:textId="36511EA2" w:rsidR="00F506E5" w:rsidRPr="004C67A9" w:rsidRDefault="00F506E5" w:rsidP="007D7839">
      <w:pPr>
        <w:spacing w:line="360" w:lineRule="auto"/>
        <w:jc w:val="both"/>
        <w:rPr>
          <w:rFonts w:ascii="Times New Roman" w:hAnsi="Times New Roman" w:cs="Times New Roman"/>
        </w:rPr>
      </w:pPr>
      <w:r w:rsidRPr="004C67A9">
        <w:rPr>
          <w:rFonts w:ascii="Times New Roman" w:hAnsi="Times New Roman" w:cs="Times New Roman"/>
        </w:rPr>
        <w:t xml:space="preserve">One of the key aspects of numerical optimisation algorithms is the lack of user interaction once the optimisation process has begun. </w:t>
      </w:r>
      <w:r w:rsidR="005D5A9F" w:rsidRPr="004C67A9">
        <w:rPr>
          <w:rFonts w:ascii="Times New Roman" w:hAnsi="Times New Roman" w:cs="Times New Roman"/>
        </w:rPr>
        <w:t xml:space="preserve">This means once the textile geometry models have been </w:t>
      </w:r>
      <w:proofErr w:type="gramStart"/>
      <w:r w:rsidR="005D5A9F" w:rsidRPr="004C67A9">
        <w:rPr>
          <w:rFonts w:ascii="Times New Roman" w:hAnsi="Times New Roman" w:cs="Times New Roman"/>
        </w:rPr>
        <w:t>generated</w:t>
      </w:r>
      <w:proofErr w:type="gramEnd"/>
      <w:r w:rsidR="005D5A9F" w:rsidRPr="004C67A9">
        <w:rPr>
          <w:rFonts w:ascii="Times New Roman" w:hAnsi="Times New Roman" w:cs="Times New Roman"/>
        </w:rPr>
        <w:t xml:space="preserve"> they need to be meshed. Previously, automatic generation methods for T-joints relied on using voxel meshes</w:t>
      </w:r>
      <w:r w:rsidR="003F245D" w:rsidRPr="004C67A9">
        <w:rPr>
          <w:rFonts w:ascii="Times New Roman" w:hAnsi="Times New Roman" w:cs="Times New Roman"/>
        </w:rPr>
        <w:t xml:space="preserve">, this allowed fast generation of a good quality mesh with elements of a consistent aspect ratio. </w:t>
      </w:r>
      <w:r w:rsidR="002D5BF8" w:rsidRPr="004C67A9">
        <w:rPr>
          <w:rFonts w:ascii="Times New Roman" w:hAnsi="Times New Roman" w:cs="Times New Roman"/>
        </w:rPr>
        <w:t xml:space="preserve">However, they produce a stepped interface between the yarn and the matrix which can act as stress concentrators and require many elements to get a close mesh of the yarn volumes. </w:t>
      </w:r>
      <w:r w:rsidR="00E74889" w:rsidRPr="004C67A9">
        <w:rPr>
          <w:rFonts w:ascii="Times New Roman" w:hAnsi="Times New Roman" w:cs="Times New Roman"/>
        </w:rPr>
        <w:t>The effect of the stress concentration effect can be seen in Chapter 4 when choosing a mesh for the peak load optimisation where the denser meshes with the smaller elements have lower peak shear stresses.</w:t>
      </w:r>
    </w:p>
    <w:p w14:paraId="0DC39EF3" w14:textId="77777777" w:rsidR="002D5BF8" w:rsidRPr="004C67A9" w:rsidRDefault="002D5BF8" w:rsidP="007D7839">
      <w:pPr>
        <w:spacing w:line="360" w:lineRule="auto"/>
        <w:jc w:val="both"/>
        <w:rPr>
          <w:rFonts w:ascii="Times New Roman" w:hAnsi="Times New Roman" w:cs="Times New Roman"/>
        </w:rPr>
      </w:pPr>
    </w:p>
    <w:p w14:paraId="4B004E02" w14:textId="2B2EDFF7" w:rsidR="00F861C9" w:rsidRPr="004C67A9" w:rsidRDefault="002D5BF8" w:rsidP="002D5BF8">
      <w:pPr>
        <w:spacing w:line="360" w:lineRule="auto"/>
        <w:jc w:val="both"/>
        <w:rPr>
          <w:rFonts w:ascii="Times New Roman" w:hAnsi="Times New Roman" w:cs="Times New Roman"/>
        </w:rPr>
      </w:pPr>
      <w:r w:rsidRPr="004C67A9">
        <w:rPr>
          <w:rFonts w:ascii="Times New Roman" w:hAnsi="Times New Roman" w:cs="Times New Roman"/>
        </w:rPr>
        <w:t xml:space="preserve">Subsequent to the commencement of this work, a new version of TexGen was released that used an octree voxel mesh refinement </w:t>
      </w:r>
      <w:r w:rsidRPr="004C67A9">
        <w:rPr>
          <w:rFonts w:ascii="Times New Roman" w:hAnsi="Times New Roman" w:cs="Times New Roman"/>
        </w:rPr>
        <w:fldChar w:fldCharType="begin" w:fldLock="1"/>
      </w:r>
      <w:r w:rsidRPr="004C67A9">
        <w:rPr>
          <w:rFonts w:ascii="Times New Roman" w:hAnsi="Times New Roman" w:cs="Times New Roman"/>
        </w:rPr>
        <w:instrText>ADDIN CSL_CITATION {"citationItems":[{"id":"ITEM-1","itemData":{"DOI":"10.1016/j.compstruct.2020.112757","ISSN":"02638223","author":[{"dropping-particle":"","family":"Matveev","given":"Mikhail Y.","non-dropping-particle":"","parse-names":false,"suffix":""},{"dropping-particle":"","family":"Brown","given":"Louise P.","non-dropping-particle":"","parse-names":false,"suffix":""},{"dropping-particle":"","family":"Long","given":"Andrew C.","non-dropping-particle":"","parse-names":false,"suffix":""}],"container-title":"Composite Structures","id":"ITEM-1","issued":{"date-parts":[["2020","7","31"]]},"page":"112757","publisher":"Elsevier BV","title":"Efficient meshing technique for textile composites unit cells of arbitrary complexity","type":"article-journal"},"uris":["http://www.mendeley.com/documents/?uuid=4f95697d-02e7-336f-b071-b022cb0f5718"]}],"mendeley":{"formattedCitation":"[6]","plainTextFormattedCitation":"[6]"},"properties":{"noteIndex":0},"schema":"https://github.com/citation-style-language/schema/raw/master/csl-citation.json"}</w:instrText>
      </w:r>
      <w:r w:rsidRPr="004C67A9">
        <w:rPr>
          <w:rFonts w:ascii="Times New Roman" w:hAnsi="Times New Roman" w:cs="Times New Roman"/>
        </w:rPr>
        <w:fldChar w:fldCharType="separate"/>
      </w:r>
      <w:r w:rsidRPr="004C67A9">
        <w:rPr>
          <w:rFonts w:ascii="Times New Roman" w:hAnsi="Times New Roman" w:cs="Times New Roman"/>
          <w:noProof/>
        </w:rPr>
        <w:t>[6]</w:t>
      </w:r>
      <w:r w:rsidRPr="004C67A9">
        <w:rPr>
          <w:rFonts w:ascii="Times New Roman" w:hAnsi="Times New Roman" w:cs="Times New Roman"/>
        </w:rPr>
        <w:fldChar w:fldCharType="end"/>
      </w:r>
      <w:r w:rsidRPr="004C67A9">
        <w:rPr>
          <w:rFonts w:ascii="Times New Roman" w:hAnsi="Times New Roman" w:cs="Times New Roman"/>
        </w:rPr>
        <w:t xml:space="preserve"> to subdivide elements close to the yarn/matrix interfaces. This had the advantages of the voxel mesh while also being able to mesh yarn volumes more closely with fewer elements. In addition to this the octree voxel mesh came with a smoothing algorithm which was able to reduce the stepped effect </w:t>
      </w:r>
      <w:r w:rsidR="00A95BB1" w:rsidRPr="004C67A9">
        <w:rPr>
          <w:rFonts w:ascii="Times New Roman" w:hAnsi="Times New Roman" w:cs="Times New Roman"/>
        </w:rPr>
        <w:t>along the material interfaces</w:t>
      </w:r>
      <w:r w:rsidR="00494C7F" w:rsidRPr="004C67A9">
        <w:rPr>
          <w:rFonts w:ascii="Times New Roman" w:hAnsi="Times New Roman" w:cs="Times New Roman"/>
        </w:rPr>
        <w:t>, the disadvantage of this is a less consistent mesh quality as there is no longer a constant aspect ratio.</w:t>
      </w:r>
      <w:r w:rsidR="00D47569" w:rsidRPr="004C67A9">
        <w:rPr>
          <w:rFonts w:ascii="Times New Roman" w:hAnsi="Times New Roman" w:cs="Times New Roman"/>
        </w:rPr>
        <w:t xml:space="preserve"> This work tested out the </w:t>
      </w:r>
      <w:r w:rsidR="00444FEC" w:rsidRPr="004C67A9">
        <w:rPr>
          <w:rFonts w:ascii="Times New Roman" w:hAnsi="Times New Roman" w:cs="Times New Roman"/>
        </w:rPr>
        <w:t xml:space="preserve">octree voxel mesh on the </w:t>
      </w:r>
      <w:r w:rsidR="0060107C" w:rsidRPr="004C67A9">
        <w:rPr>
          <w:rFonts w:ascii="Times New Roman" w:hAnsi="Times New Roman" w:cs="Times New Roman"/>
        </w:rPr>
        <w:t>T-joint models and compared it to the voxel mesh while also varying the degree of refinement and the number of smoothing iterations.</w:t>
      </w:r>
    </w:p>
    <w:p w14:paraId="60A74A5A" w14:textId="77777777" w:rsidR="0007404A" w:rsidRPr="004C67A9" w:rsidRDefault="0007404A" w:rsidP="002D5BF8">
      <w:pPr>
        <w:spacing w:line="360" w:lineRule="auto"/>
        <w:jc w:val="both"/>
        <w:rPr>
          <w:rFonts w:ascii="Times New Roman" w:hAnsi="Times New Roman" w:cs="Times New Roman"/>
        </w:rPr>
      </w:pPr>
    </w:p>
    <w:p w14:paraId="7BEC9DD6" w14:textId="403E38C9" w:rsidR="0007404A" w:rsidRPr="004C67A9" w:rsidRDefault="0007404A" w:rsidP="002D5BF8">
      <w:pPr>
        <w:spacing w:line="360" w:lineRule="auto"/>
        <w:jc w:val="both"/>
        <w:rPr>
          <w:rFonts w:ascii="Times New Roman" w:hAnsi="Times New Roman" w:cs="Times New Roman"/>
        </w:rPr>
      </w:pPr>
      <w:r w:rsidRPr="004C67A9">
        <w:rPr>
          <w:rFonts w:ascii="Times New Roman" w:hAnsi="Times New Roman" w:cs="Times New Roman"/>
        </w:rPr>
        <w:t>For the optimisation, the accuracy of the finite element mesh, which usually increases with the number of elements, must balance with the length of time it takes to run the model. As a result, choosing the best mesh relies on judgement</w:t>
      </w:r>
      <w:r w:rsidR="00494C7F" w:rsidRPr="004C67A9">
        <w:rPr>
          <w:rFonts w:ascii="Times New Roman" w:hAnsi="Times New Roman" w:cs="Times New Roman"/>
        </w:rPr>
        <w:t>. Increasing the number of smoothing iterations above 5 led to oscillations in the force-displacement response, probably due to the generation of poor</w:t>
      </w:r>
      <w:r w:rsidR="00E74889" w:rsidRPr="004C67A9">
        <w:rPr>
          <w:rFonts w:ascii="Times New Roman" w:hAnsi="Times New Roman" w:cs="Times New Roman"/>
        </w:rPr>
        <w:t>-</w:t>
      </w:r>
      <w:r w:rsidR="00494C7F" w:rsidRPr="004C67A9">
        <w:rPr>
          <w:rFonts w:ascii="Times New Roman" w:hAnsi="Times New Roman" w:cs="Times New Roman"/>
        </w:rPr>
        <w:t>quality elements by the smoothing</w:t>
      </w:r>
      <w:r w:rsidR="00E74889" w:rsidRPr="004C67A9">
        <w:rPr>
          <w:rFonts w:ascii="Times New Roman" w:hAnsi="Times New Roman" w:cs="Times New Roman"/>
        </w:rPr>
        <w:t xml:space="preserve"> algorithm. Increasing the number of refinements above 2 did not yield a change in the force-displacement curve and the number of elements </w:t>
      </w:r>
      <w:r w:rsidR="00E74889" w:rsidRPr="004C67A9">
        <w:rPr>
          <w:rFonts w:ascii="Times New Roman" w:hAnsi="Times New Roman" w:cs="Times New Roman"/>
        </w:rPr>
        <w:lastRenderedPageBreak/>
        <w:t xml:space="preserve">was chosen to be 20 as increasing the number of elements again saw oscillations in the force-displacement response. </w:t>
      </w:r>
    </w:p>
    <w:p w14:paraId="02DA38F3" w14:textId="77777777" w:rsidR="00E74889" w:rsidRPr="004C67A9" w:rsidRDefault="00E74889" w:rsidP="002D5BF8">
      <w:pPr>
        <w:spacing w:line="360" w:lineRule="auto"/>
        <w:jc w:val="both"/>
        <w:rPr>
          <w:rFonts w:ascii="Times New Roman" w:hAnsi="Times New Roman" w:cs="Times New Roman"/>
        </w:rPr>
      </w:pPr>
    </w:p>
    <w:p w14:paraId="699540E9" w14:textId="4F9A5ECD" w:rsidR="00E74889" w:rsidRPr="004C67A9" w:rsidRDefault="00E74889" w:rsidP="002D5BF8">
      <w:pPr>
        <w:spacing w:line="360" w:lineRule="auto"/>
        <w:jc w:val="both"/>
        <w:rPr>
          <w:rFonts w:ascii="Times New Roman" w:hAnsi="Times New Roman" w:cs="Times New Roman"/>
        </w:rPr>
      </w:pPr>
      <w:r w:rsidRPr="004C67A9">
        <w:rPr>
          <w:rFonts w:ascii="Times New Roman" w:hAnsi="Times New Roman" w:cs="Times New Roman"/>
        </w:rPr>
        <w:t xml:space="preserve">Overall, the ability to use an octree voxel mesh with the optimisation facilitated the optimisation of the T-joint weave </w:t>
      </w:r>
      <w:r w:rsidR="001C4828" w:rsidRPr="004C67A9">
        <w:rPr>
          <w:rFonts w:ascii="Times New Roman" w:hAnsi="Times New Roman" w:cs="Times New Roman"/>
        </w:rPr>
        <w:t xml:space="preserve">by providing a robust method of automatically meshing the geometry in a similar way to the voxel mesh but with the advantage of the refinement and </w:t>
      </w:r>
      <w:commentRangeStart w:id="3"/>
      <w:r w:rsidR="001C4828" w:rsidRPr="004C67A9">
        <w:rPr>
          <w:rFonts w:ascii="Times New Roman" w:hAnsi="Times New Roman" w:cs="Times New Roman"/>
        </w:rPr>
        <w:t>smoothing</w:t>
      </w:r>
      <w:commentRangeEnd w:id="3"/>
      <w:r w:rsidR="007F6E35" w:rsidRPr="004C67A9">
        <w:rPr>
          <w:rStyle w:val="CommentReference"/>
          <w:rFonts w:ascii="Times New Roman" w:hAnsi="Times New Roman" w:cs="Times New Roman"/>
        </w:rPr>
        <w:commentReference w:id="3"/>
      </w:r>
      <w:r w:rsidR="001C4828" w:rsidRPr="004C67A9">
        <w:rPr>
          <w:rFonts w:ascii="Times New Roman" w:hAnsi="Times New Roman" w:cs="Times New Roman"/>
        </w:rPr>
        <w:t>.</w:t>
      </w:r>
    </w:p>
    <w:p w14:paraId="677B38FD" w14:textId="77777777" w:rsidR="00D47569" w:rsidRPr="004C67A9" w:rsidRDefault="00D47569" w:rsidP="002D5BF8">
      <w:pPr>
        <w:spacing w:line="360" w:lineRule="auto"/>
        <w:jc w:val="both"/>
        <w:rPr>
          <w:rFonts w:ascii="Times New Roman" w:hAnsi="Times New Roman" w:cs="Times New Roman"/>
        </w:rPr>
      </w:pPr>
    </w:p>
    <w:p w14:paraId="071BF57C" w14:textId="160F949B" w:rsidR="00D47569" w:rsidRPr="004C67A9" w:rsidRDefault="00D47569" w:rsidP="002D5BF8">
      <w:pPr>
        <w:spacing w:line="360" w:lineRule="auto"/>
        <w:jc w:val="both"/>
        <w:rPr>
          <w:rFonts w:ascii="Times New Roman" w:hAnsi="Times New Roman" w:cs="Times New Roman"/>
        </w:rPr>
      </w:pPr>
      <w:r w:rsidRPr="004C67A9">
        <w:rPr>
          <w:rFonts w:ascii="Times New Roman" w:hAnsi="Times New Roman" w:cs="Times New Roman"/>
        </w:rPr>
        <w:t>8.2.5 Method to Score Each Weave</w:t>
      </w:r>
    </w:p>
    <w:p w14:paraId="380AEB68" w14:textId="77777777" w:rsidR="001C4828" w:rsidRPr="004C67A9" w:rsidRDefault="001C4828" w:rsidP="002D5BF8">
      <w:pPr>
        <w:spacing w:line="360" w:lineRule="auto"/>
        <w:jc w:val="both"/>
        <w:rPr>
          <w:rFonts w:ascii="Times New Roman" w:hAnsi="Times New Roman" w:cs="Times New Roman"/>
        </w:rPr>
      </w:pPr>
    </w:p>
    <w:p w14:paraId="11AE3F51" w14:textId="3BC21BCD" w:rsidR="001C4828" w:rsidRPr="004C67A9" w:rsidRDefault="001C4828" w:rsidP="002D5BF8">
      <w:pPr>
        <w:spacing w:line="360" w:lineRule="auto"/>
        <w:jc w:val="both"/>
        <w:rPr>
          <w:rFonts w:ascii="Times New Roman" w:hAnsi="Times New Roman" w:cs="Times New Roman"/>
        </w:rPr>
      </w:pPr>
      <w:r w:rsidRPr="004C67A9">
        <w:rPr>
          <w:rFonts w:ascii="Times New Roman" w:hAnsi="Times New Roman" w:cs="Times New Roman"/>
        </w:rPr>
        <w:t xml:space="preserve">The final aim and objective from the literature review was to find a method of scoring each 3D woven T-joint design. </w:t>
      </w:r>
      <w:r w:rsidR="00A93DF8" w:rsidRPr="004C67A9">
        <w:rPr>
          <w:rFonts w:ascii="Times New Roman" w:hAnsi="Times New Roman" w:cs="Times New Roman"/>
        </w:rPr>
        <w:t xml:space="preserve">The literature review revealed that one of the key aspects of T-joint design is </w:t>
      </w:r>
      <w:r w:rsidR="006B3F4E" w:rsidRPr="004C67A9">
        <w:rPr>
          <w:rFonts w:ascii="Times New Roman" w:hAnsi="Times New Roman" w:cs="Times New Roman"/>
        </w:rPr>
        <w:t>its resistance to failure. Previous runs of optimisations for 3D woven composites have used elastic properties calculated from periodic boundary conditions analyses as the basis of the objective functions.</w:t>
      </w:r>
      <w:r w:rsidR="00AF4F0B" w:rsidRPr="004C67A9">
        <w:rPr>
          <w:rFonts w:ascii="Times New Roman" w:hAnsi="Times New Roman" w:cs="Times New Roman"/>
        </w:rPr>
        <w:t xml:space="preserve"> These are not so applicable to T-joints so a different method of scoring the weaves was needed that would satisfy the design requirements.</w:t>
      </w:r>
    </w:p>
    <w:p w14:paraId="4DBE84F4" w14:textId="77777777" w:rsidR="00AF4F0B" w:rsidRPr="004C67A9" w:rsidRDefault="00AF4F0B" w:rsidP="002D5BF8">
      <w:pPr>
        <w:spacing w:line="360" w:lineRule="auto"/>
        <w:jc w:val="both"/>
        <w:rPr>
          <w:rFonts w:ascii="Times New Roman" w:hAnsi="Times New Roman" w:cs="Times New Roman"/>
        </w:rPr>
      </w:pPr>
    </w:p>
    <w:p w14:paraId="7F798A9F" w14:textId="37329A33" w:rsidR="00AF4F0B" w:rsidRPr="004C67A9" w:rsidRDefault="00AF4F0B" w:rsidP="002D5BF8">
      <w:pPr>
        <w:spacing w:line="360" w:lineRule="auto"/>
        <w:jc w:val="both"/>
        <w:rPr>
          <w:rFonts w:ascii="Times New Roman" w:hAnsi="Times New Roman" w:cs="Times New Roman"/>
        </w:rPr>
      </w:pPr>
      <w:r w:rsidRPr="004C67A9">
        <w:rPr>
          <w:rFonts w:ascii="Times New Roman" w:hAnsi="Times New Roman" w:cs="Times New Roman"/>
        </w:rPr>
        <w:t>In chapter 4, the optimisation of the peak load for the flat woven models using cohesive surfaces to model the interface damage, while successful, took too long. The T-joint models were larger so would have taken much longer and so that meant that using cohesive surfaces to model yarn delamination in the T-joints was a less favourable option. Following on from that, it also meant that modelling the failure behaviour of the T-joints using Abaqus user subroutines which are also time intensive, was also not an option for the optimisation.</w:t>
      </w:r>
    </w:p>
    <w:p w14:paraId="5BB8E193" w14:textId="77777777" w:rsidR="00AF4F0B" w:rsidRPr="004C67A9" w:rsidRDefault="00AF4F0B" w:rsidP="002D5BF8">
      <w:pPr>
        <w:spacing w:line="360" w:lineRule="auto"/>
        <w:jc w:val="both"/>
        <w:rPr>
          <w:rFonts w:ascii="Times New Roman" w:hAnsi="Times New Roman" w:cs="Times New Roman"/>
        </w:rPr>
      </w:pPr>
    </w:p>
    <w:p w14:paraId="655FD2A0" w14:textId="3C054ACC" w:rsidR="007525AE" w:rsidRPr="004C67A9" w:rsidRDefault="00AF4F0B" w:rsidP="0068180E">
      <w:pPr>
        <w:spacing w:line="360" w:lineRule="auto"/>
        <w:jc w:val="both"/>
        <w:rPr>
          <w:rFonts w:ascii="Times New Roman" w:hAnsi="Times New Roman" w:cs="Times New Roman"/>
        </w:rPr>
      </w:pPr>
      <w:r w:rsidRPr="004C67A9">
        <w:rPr>
          <w:rFonts w:ascii="Times New Roman" w:hAnsi="Times New Roman" w:cs="Times New Roman"/>
        </w:rPr>
        <w:t>In chapter 6, a new idea was developed</w:t>
      </w:r>
      <w:r w:rsidR="00A65431" w:rsidRPr="004C67A9">
        <w:rPr>
          <w:rFonts w:ascii="Times New Roman" w:hAnsi="Times New Roman" w:cs="Times New Roman"/>
        </w:rPr>
        <w:t xml:space="preserve"> to score the weaves</w:t>
      </w:r>
      <w:r w:rsidRPr="004C67A9">
        <w:rPr>
          <w:rFonts w:ascii="Times New Roman" w:hAnsi="Times New Roman" w:cs="Times New Roman"/>
        </w:rPr>
        <w:t>.</w:t>
      </w:r>
      <w:r w:rsidR="00A65431" w:rsidRPr="004C67A9">
        <w:rPr>
          <w:rFonts w:ascii="Times New Roman" w:hAnsi="Times New Roman" w:cs="Times New Roman"/>
        </w:rPr>
        <w:t xml:space="preserve"> A post-finite element analysis script was used to iterate through each point in the time step and evaluate the stress levels against </w:t>
      </w:r>
      <w:proofErr w:type="spellStart"/>
      <w:r w:rsidR="00A65431" w:rsidRPr="004C67A9">
        <w:rPr>
          <w:rFonts w:ascii="Times New Roman" w:hAnsi="Times New Roman" w:cs="Times New Roman"/>
        </w:rPr>
        <w:t>Hashin’s</w:t>
      </w:r>
      <w:proofErr w:type="spellEnd"/>
      <w:r w:rsidR="00A65431" w:rsidRPr="004C67A9">
        <w:rPr>
          <w:rFonts w:ascii="Times New Roman" w:hAnsi="Times New Roman" w:cs="Times New Roman"/>
        </w:rPr>
        <w:t xml:space="preserve"> failure criteria. Once 2% of the elements were deemed to have failed, the load at that point in the analysis was determined and used as the initial failure load. </w:t>
      </w:r>
      <w:r w:rsidR="00AD62D2" w:rsidRPr="004C67A9">
        <w:rPr>
          <w:rFonts w:ascii="Times New Roman" w:hAnsi="Times New Roman" w:cs="Times New Roman"/>
        </w:rPr>
        <w:t xml:space="preserve">It would </w:t>
      </w:r>
      <w:r w:rsidR="00A65431" w:rsidRPr="004C67A9">
        <w:rPr>
          <w:rFonts w:ascii="Times New Roman" w:hAnsi="Times New Roman" w:cs="Times New Roman"/>
        </w:rPr>
        <w:t xml:space="preserve">have been </w:t>
      </w:r>
      <w:r w:rsidR="00AD62D2" w:rsidRPr="004C67A9">
        <w:rPr>
          <w:rFonts w:ascii="Times New Roman" w:hAnsi="Times New Roman" w:cs="Times New Roman"/>
        </w:rPr>
        <w:t xml:space="preserve">better if this was </w:t>
      </w:r>
      <w:r w:rsidR="0068180E" w:rsidRPr="004C67A9">
        <w:rPr>
          <w:rFonts w:ascii="Times New Roman" w:hAnsi="Times New Roman" w:cs="Times New Roman"/>
        </w:rPr>
        <w:t xml:space="preserve">able to be </w:t>
      </w:r>
      <w:r w:rsidR="00AD62D2" w:rsidRPr="004C67A9">
        <w:rPr>
          <w:rFonts w:ascii="Times New Roman" w:hAnsi="Times New Roman" w:cs="Times New Roman"/>
        </w:rPr>
        <w:t>validated</w:t>
      </w:r>
      <w:r w:rsidR="0068180E" w:rsidRPr="004C67A9">
        <w:rPr>
          <w:rFonts w:ascii="Times New Roman" w:hAnsi="Times New Roman" w:cs="Times New Roman"/>
        </w:rPr>
        <w:t xml:space="preserve"> against experimental data but shows a new approach that was able to provide a consistent measure across all the T-joint designs generated in the optimisation.</w:t>
      </w:r>
    </w:p>
    <w:p w14:paraId="60CB42C4" w14:textId="77777777" w:rsidR="00411F70" w:rsidRPr="004C67A9" w:rsidRDefault="00411F70" w:rsidP="00411F70">
      <w:pPr>
        <w:spacing w:line="360" w:lineRule="auto"/>
        <w:ind w:left="360"/>
        <w:jc w:val="both"/>
        <w:rPr>
          <w:rFonts w:ascii="Times New Roman" w:hAnsi="Times New Roman" w:cs="Times New Roman"/>
        </w:rPr>
      </w:pPr>
    </w:p>
    <w:p w14:paraId="496C9FA9" w14:textId="05AFC2B4" w:rsidR="009E7777" w:rsidRPr="004C67A9" w:rsidRDefault="00E90E25" w:rsidP="002A10CB">
      <w:pPr>
        <w:spacing w:line="360" w:lineRule="auto"/>
        <w:ind w:left="357"/>
        <w:jc w:val="both"/>
        <w:rPr>
          <w:rFonts w:ascii="Times New Roman" w:hAnsi="Times New Roman" w:cs="Times New Roman"/>
          <w:color w:val="000000" w:themeColor="text1"/>
        </w:rPr>
      </w:pPr>
      <w:r w:rsidRPr="004C67A9">
        <w:rPr>
          <w:rFonts w:ascii="Times New Roman" w:hAnsi="Times New Roman" w:cs="Times New Roman"/>
          <w:color w:val="000000" w:themeColor="text1"/>
        </w:rPr>
        <w:t xml:space="preserve"> </w:t>
      </w:r>
    </w:p>
    <w:p w14:paraId="1C9B7078" w14:textId="72C638E2" w:rsidR="009E7777" w:rsidRPr="004C67A9" w:rsidRDefault="009E7777" w:rsidP="00464D65">
      <w:pPr>
        <w:pStyle w:val="Heading1"/>
        <w:spacing w:line="360" w:lineRule="auto"/>
        <w:rPr>
          <w:rFonts w:cs="Times New Roman"/>
        </w:rPr>
      </w:pPr>
      <w:r w:rsidRPr="004C67A9">
        <w:rPr>
          <w:rFonts w:cs="Times New Roman"/>
        </w:rPr>
        <w:t xml:space="preserve">8.3 </w:t>
      </w:r>
      <w:r w:rsidR="004A0EAF" w:rsidRPr="004C67A9">
        <w:rPr>
          <w:rFonts w:cs="Times New Roman"/>
        </w:rPr>
        <w:t>Methodology</w:t>
      </w:r>
    </w:p>
    <w:p w14:paraId="2575D0BE" w14:textId="77777777" w:rsidR="00C447F9" w:rsidRPr="004C67A9" w:rsidRDefault="00C447F9" w:rsidP="00C447F9">
      <w:pPr>
        <w:rPr>
          <w:rFonts w:ascii="Times New Roman" w:hAnsi="Times New Roman" w:cs="Times New Roman"/>
        </w:rPr>
      </w:pPr>
    </w:p>
    <w:p w14:paraId="2B343A96" w14:textId="63971F7F" w:rsidR="00C447F9" w:rsidRPr="004C67A9" w:rsidRDefault="00C447F9" w:rsidP="007F6E35">
      <w:pPr>
        <w:spacing w:line="360" w:lineRule="auto"/>
        <w:jc w:val="both"/>
        <w:rPr>
          <w:rFonts w:ascii="Times New Roman" w:hAnsi="Times New Roman" w:cs="Times New Roman"/>
        </w:rPr>
      </w:pPr>
      <w:r w:rsidRPr="004C67A9">
        <w:rPr>
          <w:rFonts w:ascii="Times New Roman" w:hAnsi="Times New Roman" w:cs="Times New Roman"/>
        </w:rPr>
        <w:t>The strategy for this work</w:t>
      </w:r>
      <w:r w:rsidR="007F6E35" w:rsidRPr="004C67A9">
        <w:rPr>
          <w:rFonts w:ascii="Times New Roman" w:hAnsi="Times New Roman" w:cs="Times New Roman"/>
        </w:rPr>
        <w:t xml:space="preserve"> was a combination of developing the software capability to carry out the optimisation alongside a program of experimental work. This section will focus on the software development as the experimental work has been touched upon and discussed in previous sections. </w:t>
      </w:r>
    </w:p>
    <w:p w14:paraId="51143646" w14:textId="77777777" w:rsidR="009E7777" w:rsidRPr="004C67A9" w:rsidRDefault="009E7777" w:rsidP="00464D65">
      <w:pPr>
        <w:spacing w:line="360" w:lineRule="auto"/>
        <w:ind w:left="360"/>
        <w:jc w:val="both"/>
        <w:rPr>
          <w:rFonts w:ascii="Times New Roman" w:hAnsi="Times New Roman" w:cs="Times New Roman"/>
          <w:color w:val="000000" w:themeColor="text1"/>
        </w:rPr>
      </w:pPr>
    </w:p>
    <w:p w14:paraId="46DF3942" w14:textId="3A038F05" w:rsidR="009E7777" w:rsidRPr="004C67A9" w:rsidRDefault="009E7777" w:rsidP="00464D65">
      <w:pPr>
        <w:pStyle w:val="Heading2"/>
        <w:spacing w:line="360" w:lineRule="auto"/>
        <w:rPr>
          <w:rFonts w:cs="Times New Roman"/>
        </w:rPr>
      </w:pPr>
      <w:r w:rsidRPr="004C67A9">
        <w:rPr>
          <w:rFonts w:cs="Times New Roman"/>
        </w:rPr>
        <w:t>8.</w:t>
      </w:r>
      <w:r w:rsidR="004A0EAF" w:rsidRPr="004C67A9">
        <w:rPr>
          <w:rFonts w:cs="Times New Roman"/>
        </w:rPr>
        <w:t>3.1</w:t>
      </w:r>
      <w:r w:rsidRPr="004C67A9">
        <w:rPr>
          <w:rFonts w:cs="Times New Roman"/>
        </w:rPr>
        <w:t xml:space="preserve"> Software Development to Facilitate Research Work</w:t>
      </w:r>
    </w:p>
    <w:p w14:paraId="3444F9B5" w14:textId="77777777" w:rsidR="007A0DC3" w:rsidRPr="004C67A9" w:rsidRDefault="007A0DC3" w:rsidP="00464D65">
      <w:pPr>
        <w:spacing w:line="360" w:lineRule="auto"/>
        <w:rPr>
          <w:rFonts w:ascii="Times New Roman" w:hAnsi="Times New Roman" w:cs="Times New Roman"/>
        </w:rPr>
      </w:pPr>
    </w:p>
    <w:p w14:paraId="246AB117" w14:textId="293005F1" w:rsidR="007A0DC3" w:rsidRPr="004C67A9" w:rsidRDefault="007A0DC3" w:rsidP="00464D65">
      <w:pPr>
        <w:spacing w:line="360" w:lineRule="auto"/>
        <w:jc w:val="both"/>
        <w:rPr>
          <w:rFonts w:ascii="Times New Roman" w:hAnsi="Times New Roman" w:cs="Times New Roman"/>
        </w:rPr>
      </w:pPr>
      <w:r w:rsidRPr="004C67A9">
        <w:rPr>
          <w:rFonts w:ascii="Times New Roman" w:hAnsi="Times New Roman" w:cs="Times New Roman"/>
        </w:rPr>
        <w:t xml:space="preserve">To facilitate the optimisation processes, the further development of several aspects of TexGen was required alongside Python scripts to </w:t>
      </w:r>
      <w:r w:rsidR="00285C34" w:rsidRPr="004C67A9">
        <w:rPr>
          <w:rFonts w:ascii="Times New Roman" w:hAnsi="Times New Roman" w:cs="Times New Roman"/>
        </w:rPr>
        <w:t xml:space="preserve">automatically generate the woven reinforcement geometries of both the flat woven and the T-joint textiles and mesh the full composite domain. </w:t>
      </w:r>
    </w:p>
    <w:p w14:paraId="10002AC6" w14:textId="77777777" w:rsidR="00285C34" w:rsidRPr="004C67A9" w:rsidRDefault="00285C34" w:rsidP="00464D65">
      <w:pPr>
        <w:spacing w:line="360" w:lineRule="auto"/>
        <w:jc w:val="both"/>
        <w:rPr>
          <w:rFonts w:ascii="Times New Roman" w:hAnsi="Times New Roman" w:cs="Times New Roman"/>
        </w:rPr>
      </w:pPr>
    </w:p>
    <w:p w14:paraId="3815CC62" w14:textId="1028DAA4" w:rsidR="00812500" w:rsidRPr="004C67A9" w:rsidRDefault="00285C34" w:rsidP="00464D65">
      <w:pPr>
        <w:spacing w:line="360" w:lineRule="auto"/>
        <w:jc w:val="both"/>
        <w:rPr>
          <w:rFonts w:ascii="Times New Roman" w:hAnsi="Times New Roman" w:cs="Times New Roman"/>
        </w:rPr>
      </w:pPr>
      <w:r w:rsidRPr="004C67A9">
        <w:rPr>
          <w:rFonts w:ascii="Times New Roman" w:hAnsi="Times New Roman" w:cs="Times New Roman"/>
        </w:rPr>
        <w:t xml:space="preserve">In chapter 4, the </w:t>
      </w:r>
      <w:proofErr w:type="spellStart"/>
      <w:r w:rsidRPr="004C67A9">
        <w:rPr>
          <w:rFonts w:ascii="Times New Roman" w:hAnsi="Times New Roman" w:cs="Times New Roman"/>
          <w:i/>
          <w:iCs/>
        </w:rPr>
        <w:t>CheckBinderPaths</w:t>
      </w:r>
      <w:proofErr w:type="spellEnd"/>
      <w:r w:rsidR="00812500" w:rsidRPr="004C67A9">
        <w:rPr>
          <w:rFonts w:ascii="Times New Roman" w:hAnsi="Times New Roman" w:cs="Times New Roman"/>
          <w:i/>
          <w:iCs/>
        </w:rPr>
        <w:t xml:space="preserve"> </w:t>
      </w:r>
      <w:r w:rsidR="00812500" w:rsidRPr="004C67A9">
        <w:rPr>
          <w:rFonts w:ascii="Times New Roman" w:hAnsi="Times New Roman" w:cs="Times New Roman"/>
        </w:rPr>
        <w:t>Python</w:t>
      </w:r>
      <w:r w:rsidRPr="004C67A9">
        <w:rPr>
          <w:rFonts w:ascii="Times New Roman" w:hAnsi="Times New Roman" w:cs="Times New Roman"/>
        </w:rPr>
        <w:t xml:space="preserve"> code is used to evaluate whether the binder yarn path of different weave designs represent feasible textiles. This meant that </w:t>
      </w:r>
      <w:r w:rsidR="00812500" w:rsidRPr="004C67A9">
        <w:rPr>
          <w:rFonts w:ascii="Times New Roman" w:hAnsi="Times New Roman" w:cs="Times New Roman"/>
        </w:rPr>
        <w:t>an unfeasible textile design generated by the algorithms</w:t>
      </w:r>
      <w:r w:rsidRPr="004C67A9">
        <w:rPr>
          <w:rFonts w:ascii="Times New Roman" w:hAnsi="Times New Roman" w:cs="Times New Roman"/>
        </w:rPr>
        <w:t xml:space="preserve"> w</w:t>
      </w:r>
      <w:r w:rsidR="00812500" w:rsidRPr="004C67A9">
        <w:rPr>
          <w:rFonts w:ascii="Times New Roman" w:hAnsi="Times New Roman" w:cs="Times New Roman"/>
        </w:rPr>
        <w:t xml:space="preserve">ould have been removed from the process without being run through the finite element analysis with a penalty value taking its place as the objective function value. In addition to this, OpenMP was introduced to the </w:t>
      </w:r>
      <w:proofErr w:type="spellStart"/>
      <w:r w:rsidR="00812500" w:rsidRPr="004C67A9">
        <w:rPr>
          <w:rFonts w:ascii="Times New Roman" w:hAnsi="Times New Roman" w:cs="Times New Roman"/>
          <w:i/>
          <w:iCs/>
        </w:rPr>
        <w:t>COctreeVoxelMesh</w:t>
      </w:r>
      <w:proofErr w:type="spellEnd"/>
      <w:r w:rsidR="00812500" w:rsidRPr="004C67A9">
        <w:rPr>
          <w:rFonts w:ascii="Times New Roman" w:hAnsi="Times New Roman" w:cs="Times New Roman"/>
          <w:i/>
          <w:iCs/>
        </w:rPr>
        <w:t xml:space="preserve"> </w:t>
      </w:r>
      <w:r w:rsidR="00812500" w:rsidRPr="004C67A9">
        <w:rPr>
          <w:rFonts w:ascii="Times New Roman" w:hAnsi="Times New Roman" w:cs="Times New Roman"/>
        </w:rPr>
        <w:t>TexGen class to split up the processing of surface elements across multiple CPUs. This allowed surfaces for the cohesive contact analysis optimisation to be output quicker, which was important for reducing overall function evaluation time.</w:t>
      </w:r>
    </w:p>
    <w:p w14:paraId="566D014F" w14:textId="77777777" w:rsidR="00812500" w:rsidRPr="004C67A9" w:rsidRDefault="00812500" w:rsidP="00464D65">
      <w:pPr>
        <w:spacing w:line="360" w:lineRule="auto"/>
        <w:jc w:val="both"/>
        <w:rPr>
          <w:rFonts w:ascii="Times New Roman" w:hAnsi="Times New Roman" w:cs="Times New Roman"/>
        </w:rPr>
      </w:pPr>
    </w:p>
    <w:p w14:paraId="33A000E1" w14:textId="193F0B78" w:rsidR="00812500" w:rsidRPr="004C67A9" w:rsidRDefault="00812500" w:rsidP="00464D65">
      <w:pPr>
        <w:spacing w:line="360" w:lineRule="auto"/>
        <w:jc w:val="both"/>
        <w:rPr>
          <w:rFonts w:ascii="Times New Roman" w:hAnsi="Times New Roman" w:cs="Times New Roman"/>
        </w:rPr>
      </w:pPr>
      <w:r w:rsidRPr="004C67A9">
        <w:rPr>
          <w:rFonts w:ascii="Times New Roman" w:hAnsi="Times New Roman" w:cs="Times New Roman"/>
        </w:rPr>
        <w:t xml:space="preserve">In chapter 5, </w:t>
      </w:r>
      <w:r w:rsidR="006610DE" w:rsidRPr="004C67A9">
        <w:rPr>
          <w:rFonts w:ascii="Times New Roman" w:hAnsi="Times New Roman" w:cs="Times New Roman"/>
        </w:rPr>
        <w:t xml:space="preserve">the </w:t>
      </w:r>
      <w:proofErr w:type="spellStart"/>
      <w:r w:rsidR="00470631" w:rsidRPr="004C67A9">
        <w:rPr>
          <w:rFonts w:ascii="Times New Roman" w:hAnsi="Times New Roman" w:cs="Times New Roman"/>
          <w:i/>
          <w:iCs/>
        </w:rPr>
        <w:t>CTextileOrthogonal</w:t>
      </w:r>
      <w:proofErr w:type="spellEnd"/>
      <w:r w:rsidR="00470631" w:rsidRPr="004C67A9">
        <w:rPr>
          <w:rFonts w:ascii="Times New Roman" w:hAnsi="Times New Roman" w:cs="Times New Roman"/>
        </w:rPr>
        <w:t xml:space="preserve"> class was modified to allow placement of binder yarns at any height in the weft stack. This was so that the separated woven flanges could be completely bound by binders looping above and below the new reduced textiles </w:t>
      </w:r>
      <w:commentRangeStart w:id="4"/>
      <w:r w:rsidR="00470631" w:rsidRPr="004C67A9">
        <w:rPr>
          <w:rFonts w:ascii="Times New Roman" w:hAnsi="Times New Roman" w:cs="Times New Roman"/>
        </w:rPr>
        <w:t>formed</w:t>
      </w:r>
      <w:commentRangeEnd w:id="4"/>
      <w:r w:rsidR="00470631" w:rsidRPr="004C67A9">
        <w:rPr>
          <w:rStyle w:val="CommentReference"/>
          <w:rFonts w:ascii="Times New Roman" w:hAnsi="Times New Roman" w:cs="Times New Roman"/>
        </w:rPr>
        <w:commentReference w:id="4"/>
      </w:r>
      <w:r w:rsidR="00470631" w:rsidRPr="004C67A9">
        <w:rPr>
          <w:rFonts w:ascii="Times New Roman" w:hAnsi="Times New Roman" w:cs="Times New Roman"/>
        </w:rPr>
        <w:t xml:space="preserve"> after the junction. A set of Python scripts were used to generate the woven T-joint geometry. The </w:t>
      </w:r>
      <w:proofErr w:type="spellStart"/>
      <w:r w:rsidR="00470631" w:rsidRPr="004C67A9">
        <w:rPr>
          <w:rFonts w:ascii="Times New Roman" w:hAnsi="Times New Roman" w:cs="Times New Roman"/>
          <w:i/>
          <w:iCs/>
        </w:rPr>
        <w:t>GenerateTextile</w:t>
      </w:r>
      <w:proofErr w:type="spellEnd"/>
      <w:r w:rsidR="00470631" w:rsidRPr="004C67A9">
        <w:rPr>
          <w:rFonts w:ascii="Times New Roman" w:hAnsi="Times New Roman" w:cs="Times New Roman"/>
        </w:rPr>
        <w:t xml:space="preserve"> script was used to set up the </w:t>
      </w:r>
      <w:proofErr w:type="spellStart"/>
      <w:r w:rsidR="00470631" w:rsidRPr="004C67A9">
        <w:rPr>
          <w:rFonts w:ascii="Times New Roman" w:hAnsi="Times New Roman" w:cs="Times New Roman"/>
          <w:i/>
          <w:iCs/>
        </w:rPr>
        <w:t>CTextileOrthogonal</w:t>
      </w:r>
      <w:proofErr w:type="spellEnd"/>
      <w:r w:rsidR="00470631" w:rsidRPr="004C67A9">
        <w:rPr>
          <w:rFonts w:ascii="Times New Roman" w:hAnsi="Times New Roman" w:cs="Times New Roman"/>
        </w:rPr>
        <w:t xml:space="preserve"> class and </w:t>
      </w:r>
      <w:r w:rsidR="00347870" w:rsidRPr="004C67A9">
        <w:rPr>
          <w:rFonts w:ascii="Times New Roman" w:hAnsi="Times New Roman" w:cs="Times New Roman"/>
        </w:rPr>
        <w:t xml:space="preserve">call the </w:t>
      </w:r>
      <w:proofErr w:type="spellStart"/>
      <w:r w:rsidR="00347870" w:rsidRPr="004C67A9">
        <w:rPr>
          <w:rFonts w:ascii="Times New Roman" w:hAnsi="Times New Roman" w:cs="Times New Roman"/>
          <w:i/>
          <w:iCs/>
        </w:rPr>
        <w:t>WeavePattern</w:t>
      </w:r>
      <w:proofErr w:type="spellEnd"/>
      <w:r w:rsidR="00347870" w:rsidRPr="004C67A9">
        <w:rPr>
          <w:rFonts w:ascii="Times New Roman" w:hAnsi="Times New Roman" w:cs="Times New Roman"/>
        </w:rPr>
        <w:t xml:space="preserve"> module which reads </w:t>
      </w:r>
      <w:r w:rsidR="00347870" w:rsidRPr="004C67A9">
        <w:rPr>
          <w:rFonts w:ascii="Times New Roman" w:hAnsi="Times New Roman" w:cs="Times New Roman"/>
        </w:rPr>
        <w:lastRenderedPageBreak/>
        <w:t xml:space="preserve">the weave pattern and calculates the information required to determine the weft yarn interlacement order. </w:t>
      </w:r>
    </w:p>
    <w:p w14:paraId="19E40B24" w14:textId="77777777" w:rsidR="00347870" w:rsidRPr="004C67A9" w:rsidRDefault="00347870" w:rsidP="00464D65">
      <w:pPr>
        <w:spacing w:line="360" w:lineRule="auto"/>
        <w:jc w:val="both"/>
        <w:rPr>
          <w:rFonts w:ascii="Times New Roman" w:hAnsi="Times New Roman" w:cs="Times New Roman"/>
        </w:rPr>
      </w:pPr>
    </w:p>
    <w:p w14:paraId="05C5D5DE" w14:textId="5942B6D4" w:rsidR="00347870" w:rsidRPr="004C67A9" w:rsidRDefault="00347870" w:rsidP="00464D65">
      <w:pPr>
        <w:spacing w:line="360" w:lineRule="auto"/>
        <w:jc w:val="both"/>
        <w:rPr>
          <w:rFonts w:ascii="Times New Roman" w:hAnsi="Times New Roman" w:cs="Times New Roman"/>
        </w:rPr>
      </w:pPr>
      <w:r w:rsidRPr="004C67A9">
        <w:rPr>
          <w:rFonts w:ascii="Times New Roman" w:hAnsi="Times New Roman" w:cs="Times New Roman"/>
        </w:rPr>
        <w:t xml:space="preserve">Further work, detailed in Chapter 6, required the new </w:t>
      </w:r>
      <w:proofErr w:type="spellStart"/>
      <w:proofErr w:type="gramStart"/>
      <w:r w:rsidRPr="004C67A9">
        <w:rPr>
          <w:rFonts w:ascii="Times New Roman" w:hAnsi="Times New Roman" w:cs="Times New Roman"/>
          <w:i/>
          <w:iCs/>
        </w:rPr>
        <w:t>CPrismDomain</w:t>
      </w:r>
      <w:proofErr w:type="spellEnd"/>
      <w:r w:rsidRPr="004C67A9">
        <w:rPr>
          <w:rFonts w:ascii="Times New Roman" w:hAnsi="Times New Roman" w:cs="Times New Roman"/>
          <w:i/>
          <w:iCs/>
        </w:rPr>
        <w:t xml:space="preserve"> ,</w:t>
      </w:r>
      <w:proofErr w:type="gramEnd"/>
      <w:r w:rsidRPr="004C67A9">
        <w:rPr>
          <w:rFonts w:ascii="Times New Roman" w:hAnsi="Times New Roman" w:cs="Times New Roman"/>
          <w:i/>
          <w:iCs/>
        </w:rPr>
        <w:t xml:space="preserve"> </w:t>
      </w:r>
      <w:r w:rsidRPr="004C67A9">
        <w:rPr>
          <w:rFonts w:ascii="Times New Roman" w:hAnsi="Times New Roman" w:cs="Times New Roman"/>
        </w:rPr>
        <w:t xml:space="preserve">developed prior to the start of the T-joint modelling work detailed in Chapter 5, to work with the </w:t>
      </w:r>
      <w:proofErr w:type="spellStart"/>
      <w:r w:rsidRPr="004C67A9">
        <w:rPr>
          <w:rFonts w:ascii="Times New Roman" w:hAnsi="Times New Roman" w:cs="Times New Roman"/>
          <w:i/>
          <w:iCs/>
        </w:rPr>
        <w:t>COctreeVoxelMesh</w:t>
      </w:r>
      <w:proofErr w:type="spellEnd"/>
      <w:r w:rsidRPr="004C67A9">
        <w:rPr>
          <w:rFonts w:ascii="Times New Roman" w:hAnsi="Times New Roman" w:cs="Times New Roman"/>
        </w:rPr>
        <w:t xml:space="preserve"> class. This allowed the T-shape profile of the composite T-joint to be meshed with the octree voxel mesh.</w:t>
      </w:r>
      <w:r w:rsidR="00565D14" w:rsidRPr="004C67A9">
        <w:rPr>
          <w:rFonts w:ascii="Times New Roman" w:hAnsi="Times New Roman" w:cs="Times New Roman"/>
        </w:rPr>
        <w:t xml:space="preserve"> </w:t>
      </w:r>
      <w:r w:rsidRPr="004C67A9">
        <w:rPr>
          <w:rFonts w:ascii="Times New Roman" w:hAnsi="Times New Roman" w:cs="Times New Roman"/>
        </w:rPr>
        <w:t xml:space="preserve">In addition to the above, code was developed </w:t>
      </w:r>
      <w:r w:rsidR="00565D14" w:rsidRPr="004C67A9">
        <w:rPr>
          <w:rFonts w:ascii="Times New Roman" w:hAnsi="Times New Roman" w:cs="Times New Roman"/>
        </w:rPr>
        <w:t>to run the optimisation of the T-joints as detailed in Chapter 7.</w:t>
      </w:r>
    </w:p>
    <w:p w14:paraId="155608AC" w14:textId="77777777" w:rsidR="00547BF6" w:rsidRPr="004C67A9" w:rsidRDefault="00547BF6" w:rsidP="00464D65">
      <w:pPr>
        <w:spacing w:line="360" w:lineRule="auto"/>
        <w:jc w:val="both"/>
        <w:rPr>
          <w:rFonts w:ascii="Times New Roman" w:hAnsi="Times New Roman" w:cs="Times New Roman"/>
        </w:rPr>
      </w:pPr>
    </w:p>
    <w:p w14:paraId="6D140F54" w14:textId="1B700C6A" w:rsidR="00547BF6" w:rsidRPr="004C67A9" w:rsidRDefault="00547BF6" w:rsidP="00464D65">
      <w:pPr>
        <w:pStyle w:val="Heading1"/>
        <w:spacing w:line="360" w:lineRule="auto"/>
        <w:rPr>
          <w:rFonts w:cs="Times New Roman"/>
        </w:rPr>
      </w:pPr>
      <w:r w:rsidRPr="004C67A9">
        <w:rPr>
          <w:rFonts w:cs="Times New Roman"/>
        </w:rPr>
        <w:t>8.4 Future Work</w:t>
      </w:r>
    </w:p>
    <w:p w14:paraId="7B4680AE" w14:textId="77777777" w:rsidR="007F6E35" w:rsidRPr="004C67A9" w:rsidRDefault="007F6E35" w:rsidP="007F6E35">
      <w:pPr>
        <w:rPr>
          <w:rFonts w:ascii="Times New Roman" w:hAnsi="Times New Roman" w:cs="Times New Roman"/>
        </w:rPr>
      </w:pPr>
    </w:p>
    <w:p w14:paraId="20924DF3" w14:textId="285F74C6" w:rsidR="009D23E4" w:rsidRDefault="000D3202" w:rsidP="00F058B6">
      <w:pPr>
        <w:spacing w:line="360" w:lineRule="auto"/>
        <w:jc w:val="both"/>
        <w:rPr>
          <w:rFonts w:ascii="Times New Roman" w:hAnsi="Times New Roman" w:cs="Times New Roman"/>
        </w:rPr>
      </w:pPr>
      <w:r>
        <w:rPr>
          <w:rFonts w:ascii="Times New Roman" w:hAnsi="Times New Roman" w:cs="Times New Roman"/>
        </w:rPr>
        <w:t>The following section describes</w:t>
      </w:r>
      <w:r w:rsidR="009D23E4">
        <w:rPr>
          <w:rFonts w:ascii="Times New Roman" w:hAnsi="Times New Roman" w:cs="Times New Roman"/>
        </w:rPr>
        <w:t xml:space="preserve"> suggested future research work</w:t>
      </w:r>
      <w:r w:rsidR="008979B8">
        <w:rPr>
          <w:rFonts w:ascii="Times New Roman" w:hAnsi="Times New Roman" w:cs="Times New Roman"/>
        </w:rPr>
        <w:t xml:space="preserve"> that would continue to develop the work set out in this thesis.</w:t>
      </w:r>
    </w:p>
    <w:p w14:paraId="2F96EC61" w14:textId="77777777" w:rsidR="008979B8" w:rsidRDefault="008979B8" w:rsidP="00F058B6">
      <w:pPr>
        <w:spacing w:line="360" w:lineRule="auto"/>
        <w:jc w:val="both"/>
        <w:rPr>
          <w:rFonts w:ascii="Times New Roman" w:hAnsi="Times New Roman" w:cs="Times New Roman"/>
        </w:rPr>
      </w:pPr>
    </w:p>
    <w:p w14:paraId="7E402656" w14:textId="38F6BC09" w:rsidR="009D23E4" w:rsidRDefault="00F058B6" w:rsidP="00F058B6">
      <w:pPr>
        <w:spacing w:line="360" w:lineRule="auto"/>
        <w:jc w:val="both"/>
        <w:rPr>
          <w:rFonts w:ascii="Times New Roman" w:hAnsi="Times New Roman" w:cs="Times New Roman"/>
        </w:rPr>
      </w:pPr>
      <w:r>
        <w:rPr>
          <w:rFonts w:ascii="Times New Roman" w:hAnsi="Times New Roman" w:cs="Times New Roman"/>
        </w:rPr>
        <w:t xml:space="preserve">It </w:t>
      </w:r>
      <w:r w:rsidR="008979B8">
        <w:rPr>
          <w:rFonts w:ascii="Times New Roman" w:hAnsi="Times New Roman" w:cs="Times New Roman"/>
        </w:rPr>
        <w:t>would be</w:t>
      </w:r>
      <w:r>
        <w:rPr>
          <w:rFonts w:ascii="Times New Roman" w:hAnsi="Times New Roman" w:cs="Times New Roman"/>
        </w:rPr>
        <w:t xml:space="preserve"> useful</w:t>
      </w:r>
      <w:r w:rsidR="008979B8">
        <w:rPr>
          <w:rFonts w:ascii="Times New Roman" w:hAnsi="Times New Roman" w:cs="Times New Roman"/>
        </w:rPr>
        <w:t xml:space="preserve"> to m</w:t>
      </w:r>
      <w:r w:rsidR="009D23E4">
        <w:rPr>
          <w:rFonts w:ascii="Times New Roman" w:hAnsi="Times New Roman" w:cs="Times New Roman"/>
        </w:rPr>
        <w:t xml:space="preserve">anufacture the optimised textile and use the results to validate the </w:t>
      </w:r>
      <w:r w:rsidR="002D5CAA">
        <w:rPr>
          <w:rFonts w:ascii="Times New Roman" w:hAnsi="Times New Roman" w:cs="Times New Roman"/>
        </w:rPr>
        <w:t xml:space="preserve">results of the </w:t>
      </w:r>
      <w:r w:rsidR="008979B8">
        <w:rPr>
          <w:rFonts w:ascii="Times New Roman" w:hAnsi="Times New Roman" w:cs="Times New Roman"/>
        </w:rPr>
        <w:t xml:space="preserve">finite element analysis. This would provide further confidence in the optimisation process. </w:t>
      </w:r>
    </w:p>
    <w:p w14:paraId="48081D8C" w14:textId="77777777" w:rsidR="008979B8" w:rsidRDefault="008979B8" w:rsidP="00F058B6">
      <w:pPr>
        <w:spacing w:line="360" w:lineRule="auto"/>
        <w:jc w:val="both"/>
        <w:rPr>
          <w:rFonts w:ascii="Times New Roman" w:hAnsi="Times New Roman" w:cs="Times New Roman"/>
        </w:rPr>
      </w:pPr>
    </w:p>
    <w:p w14:paraId="5E6A7D24" w14:textId="2068C22F" w:rsidR="000D3202" w:rsidRDefault="008979B8" w:rsidP="00F058B6">
      <w:pPr>
        <w:spacing w:line="360" w:lineRule="auto"/>
        <w:jc w:val="both"/>
        <w:rPr>
          <w:rFonts w:ascii="Times New Roman" w:hAnsi="Times New Roman" w:cs="Times New Roman"/>
        </w:rPr>
      </w:pPr>
      <w:r>
        <w:rPr>
          <w:rFonts w:ascii="Times New Roman" w:hAnsi="Times New Roman" w:cs="Times New Roman"/>
        </w:rPr>
        <w:t>A further extension of the finite element modelling work would be to e</w:t>
      </w:r>
      <w:r w:rsidR="000D3202">
        <w:rPr>
          <w:rFonts w:ascii="Times New Roman" w:hAnsi="Times New Roman" w:cs="Times New Roman"/>
        </w:rPr>
        <w:t xml:space="preserve">xplore the T-joint designs more closely by creating full failure models with cohesive surfaces to do a </w:t>
      </w:r>
      <w:proofErr w:type="gramStart"/>
      <w:r w:rsidR="000D3202">
        <w:rPr>
          <w:rFonts w:ascii="Times New Roman" w:hAnsi="Times New Roman" w:cs="Times New Roman"/>
        </w:rPr>
        <w:t>back to back</w:t>
      </w:r>
      <w:proofErr w:type="gramEnd"/>
      <w:r w:rsidR="000D3202">
        <w:rPr>
          <w:rFonts w:ascii="Times New Roman" w:hAnsi="Times New Roman" w:cs="Times New Roman"/>
        </w:rPr>
        <w:t xml:space="preserve"> comparison</w:t>
      </w:r>
      <w:r>
        <w:rPr>
          <w:rFonts w:ascii="Times New Roman" w:hAnsi="Times New Roman" w:cs="Times New Roman"/>
        </w:rPr>
        <w:t xml:space="preserve"> to the optimised textile model presented here. </w:t>
      </w:r>
      <w:r w:rsidR="00F058B6">
        <w:rPr>
          <w:rFonts w:ascii="Times New Roman" w:hAnsi="Times New Roman" w:cs="Times New Roman"/>
        </w:rPr>
        <w:t xml:space="preserve">Additionally, with the aid of more </w:t>
      </w:r>
      <w:r w:rsidR="00F058B6">
        <w:rPr>
          <w:rFonts w:ascii="Times New Roman" w:hAnsi="Times New Roman" w:cs="Times New Roman"/>
        </w:rPr>
        <w:sym w:font="Symbol" w:char="F06D"/>
      </w:r>
      <w:r w:rsidR="00F058B6">
        <w:rPr>
          <w:rFonts w:ascii="Times New Roman" w:hAnsi="Times New Roman" w:cs="Times New Roman"/>
        </w:rPr>
        <w:t>CT data, additional real life weave features such as yarn waviness and crimp could be included in the geometry models.</w:t>
      </w:r>
    </w:p>
    <w:p w14:paraId="4036BE79" w14:textId="77777777" w:rsidR="008979B8" w:rsidRDefault="008979B8" w:rsidP="00F058B6">
      <w:pPr>
        <w:spacing w:line="360" w:lineRule="auto"/>
        <w:jc w:val="both"/>
        <w:rPr>
          <w:rFonts w:ascii="Times New Roman" w:hAnsi="Times New Roman" w:cs="Times New Roman"/>
        </w:rPr>
      </w:pPr>
    </w:p>
    <w:p w14:paraId="39BFF76C" w14:textId="4676B57E" w:rsidR="00B54C74" w:rsidRDefault="008979B8" w:rsidP="00F058B6">
      <w:pPr>
        <w:spacing w:line="360" w:lineRule="auto"/>
        <w:jc w:val="both"/>
        <w:rPr>
          <w:rFonts w:ascii="Times New Roman" w:hAnsi="Times New Roman" w:cs="Times New Roman"/>
        </w:rPr>
      </w:pPr>
      <w:r>
        <w:rPr>
          <w:rFonts w:ascii="Times New Roman" w:hAnsi="Times New Roman" w:cs="Times New Roman"/>
        </w:rPr>
        <w:t>It would be instructive to conduct optimisations with</w:t>
      </w:r>
      <w:r w:rsidR="00B54C74">
        <w:rPr>
          <w:rFonts w:ascii="Times New Roman" w:hAnsi="Times New Roman" w:cs="Times New Roman"/>
        </w:rPr>
        <w:t xml:space="preserve"> other objective function values</w:t>
      </w:r>
      <w:r>
        <w:rPr>
          <w:rFonts w:ascii="Times New Roman" w:hAnsi="Times New Roman" w:cs="Times New Roman"/>
        </w:rPr>
        <w:t xml:space="preserve">. For example, the same models could be used to </w:t>
      </w:r>
      <w:r w:rsidR="00FF4AF0">
        <w:rPr>
          <w:rFonts w:ascii="Times New Roman" w:hAnsi="Times New Roman" w:cs="Times New Roman"/>
        </w:rPr>
        <w:t xml:space="preserve">optimise 3D woven T-joints for initial load in </w:t>
      </w:r>
      <w:r>
        <w:rPr>
          <w:rFonts w:ascii="Times New Roman" w:hAnsi="Times New Roman" w:cs="Times New Roman"/>
        </w:rPr>
        <w:t>the</w:t>
      </w:r>
      <w:r w:rsidR="000D3202">
        <w:rPr>
          <w:rFonts w:ascii="Times New Roman" w:hAnsi="Times New Roman" w:cs="Times New Roman"/>
        </w:rPr>
        <w:t xml:space="preserve"> T-bend test</w:t>
      </w:r>
      <w:r w:rsidR="00FF4AF0">
        <w:rPr>
          <w:rFonts w:ascii="Times New Roman" w:hAnsi="Times New Roman" w:cs="Times New Roman"/>
        </w:rPr>
        <w:t>.</w:t>
      </w:r>
    </w:p>
    <w:p w14:paraId="2C2B9141" w14:textId="77777777" w:rsidR="00FF4AF0" w:rsidRDefault="00FF4AF0" w:rsidP="00F058B6">
      <w:pPr>
        <w:spacing w:line="360" w:lineRule="auto"/>
        <w:jc w:val="both"/>
        <w:rPr>
          <w:rFonts w:ascii="Times New Roman" w:hAnsi="Times New Roman" w:cs="Times New Roman"/>
        </w:rPr>
      </w:pPr>
    </w:p>
    <w:p w14:paraId="17480E66" w14:textId="5C13AD6F" w:rsidR="00BF1DDA" w:rsidRDefault="00FF4AF0" w:rsidP="00F058B6">
      <w:pPr>
        <w:spacing w:line="360" w:lineRule="auto"/>
        <w:jc w:val="both"/>
        <w:rPr>
          <w:rFonts w:ascii="Times New Roman" w:hAnsi="Times New Roman" w:cs="Times New Roman"/>
        </w:rPr>
      </w:pPr>
      <w:r>
        <w:rPr>
          <w:rFonts w:ascii="Times New Roman" w:hAnsi="Times New Roman" w:cs="Times New Roman"/>
        </w:rPr>
        <w:t>It would be beneficial users interested in designing T-joint architecture to i</w:t>
      </w:r>
      <w:r w:rsidR="000D3202">
        <w:rPr>
          <w:rFonts w:ascii="Times New Roman" w:hAnsi="Times New Roman" w:cs="Times New Roman"/>
        </w:rPr>
        <w:t xml:space="preserve">ntegrate the T-joint code deeper into TexGen using </w:t>
      </w:r>
      <w:proofErr w:type="spellStart"/>
      <w:r w:rsidR="000D3202">
        <w:rPr>
          <w:rFonts w:ascii="Times New Roman" w:hAnsi="Times New Roman" w:cs="Times New Roman"/>
        </w:rPr>
        <w:t>c++</w:t>
      </w:r>
      <w:proofErr w:type="spellEnd"/>
      <w:r w:rsidR="000D3202">
        <w:rPr>
          <w:rFonts w:ascii="Times New Roman" w:hAnsi="Times New Roman" w:cs="Times New Roman"/>
        </w:rPr>
        <w:t xml:space="preserve"> to rewrite some of the Python code.</w:t>
      </w:r>
      <w:r>
        <w:rPr>
          <w:rFonts w:ascii="Times New Roman" w:hAnsi="Times New Roman" w:cs="Times New Roman"/>
        </w:rPr>
        <w:t xml:space="preserve"> A further benefit could be gained by the creation of</w:t>
      </w:r>
      <w:r w:rsidR="00BF1DDA">
        <w:rPr>
          <w:rFonts w:ascii="Times New Roman" w:hAnsi="Times New Roman" w:cs="Times New Roman"/>
        </w:rPr>
        <w:t xml:space="preserve"> a </w:t>
      </w:r>
      <w:r>
        <w:rPr>
          <w:rFonts w:ascii="Times New Roman" w:hAnsi="Times New Roman" w:cs="Times New Roman"/>
        </w:rPr>
        <w:t>user interface</w:t>
      </w:r>
      <w:r w:rsidR="00BF1DDA">
        <w:rPr>
          <w:rFonts w:ascii="Times New Roman" w:hAnsi="Times New Roman" w:cs="Times New Roman"/>
        </w:rPr>
        <w:t xml:space="preserve"> for</w:t>
      </w:r>
      <w:r>
        <w:rPr>
          <w:rFonts w:ascii="Times New Roman" w:hAnsi="Times New Roman" w:cs="Times New Roman"/>
        </w:rPr>
        <w:t xml:space="preserve"> the</w:t>
      </w:r>
      <w:r w:rsidR="00BF1DDA">
        <w:rPr>
          <w:rFonts w:ascii="Times New Roman" w:hAnsi="Times New Roman" w:cs="Times New Roman"/>
        </w:rPr>
        <w:t xml:space="preserve"> T-joint design tool, </w:t>
      </w:r>
      <w:r>
        <w:rPr>
          <w:rFonts w:ascii="Times New Roman" w:hAnsi="Times New Roman" w:cs="Times New Roman"/>
        </w:rPr>
        <w:t xml:space="preserve">this </w:t>
      </w:r>
      <w:r w:rsidR="00BF1DDA">
        <w:rPr>
          <w:rFonts w:ascii="Times New Roman" w:hAnsi="Times New Roman" w:cs="Times New Roman"/>
        </w:rPr>
        <w:t>would make it easier to expand the range of T-joints able to be designed</w:t>
      </w:r>
      <w:r w:rsidR="00B429D4">
        <w:rPr>
          <w:rFonts w:ascii="Times New Roman" w:hAnsi="Times New Roman" w:cs="Times New Roman"/>
        </w:rPr>
        <w:t>.</w:t>
      </w:r>
    </w:p>
    <w:p w14:paraId="38C2767B" w14:textId="77777777" w:rsidR="00BF1DDA" w:rsidRDefault="00BF1DDA" w:rsidP="007F6E35">
      <w:pPr>
        <w:rPr>
          <w:rFonts w:ascii="Times New Roman" w:hAnsi="Times New Roman" w:cs="Times New Roman"/>
        </w:rPr>
      </w:pPr>
    </w:p>
    <w:p w14:paraId="162C466C" w14:textId="6D28C3F4" w:rsidR="009462D9" w:rsidRPr="004C67A9" w:rsidRDefault="009E7777" w:rsidP="00464D65">
      <w:pPr>
        <w:pStyle w:val="Heading1"/>
        <w:spacing w:line="360" w:lineRule="auto"/>
        <w:rPr>
          <w:rFonts w:cs="Times New Roman"/>
        </w:rPr>
      </w:pPr>
      <w:r w:rsidRPr="004C67A9">
        <w:rPr>
          <w:rFonts w:cs="Times New Roman"/>
        </w:rPr>
        <w:t>8.</w:t>
      </w:r>
      <w:r w:rsidR="00547BF6" w:rsidRPr="004C67A9">
        <w:rPr>
          <w:rFonts w:cs="Times New Roman"/>
        </w:rPr>
        <w:t>5</w:t>
      </w:r>
      <w:r w:rsidRPr="004C67A9">
        <w:rPr>
          <w:rFonts w:cs="Times New Roman"/>
        </w:rPr>
        <w:t xml:space="preserve"> Conclusions</w:t>
      </w:r>
    </w:p>
    <w:p w14:paraId="00AB2EAC" w14:textId="77777777" w:rsidR="009E7777" w:rsidRPr="004C67A9" w:rsidRDefault="009E7777" w:rsidP="00464D65">
      <w:pPr>
        <w:spacing w:line="360" w:lineRule="auto"/>
        <w:ind w:left="360"/>
        <w:jc w:val="both"/>
        <w:rPr>
          <w:rFonts w:ascii="Times New Roman" w:hAnsi="Times New Roman" w:cs="Times New Roman"/>
        </w:rPr>
      </w:pPr>
    </w:p>
    <w:p w14:paraId="67E1A89A" w14:textId="063DADC6" w:rsidR="00D668E0" w:rsidRPr="004C67A9" w:rsidRDefault="009462D9" w:rsidP="00464D65">
      <w:pPr>
        <w:spacing w:line="360" w:lineRule="auto"/>
        <w:jc w:val="both"/>
        <w:rPr>
          <w:rFonts w:ascii="Times New Roman" w:hAnsi="Times New Roman" w:cs="Times New Roman"/>
        </w:rPr>
      </w:pPr>
      <w:r w:rsidRPr="004C67A9">
        <w:rPr>
          <w:rFonts w:ascii="Times New Roman" w:hAnsi="Times New Roman" w:cs="Times New Roman"/>
        </w:rPr>
        <w:t>T</w:t>
      </w:r>
      <w:r w:rsidR="00486120" w:rsidRPr="004C67A9">
        <w:rPr>
          <w:rFonts w:ascii="Times New Roman" w:hAnsi="Times New Roman" w:cs="Times New Roman"/>
        </w:rPr>
        <w:t>he</w:t>
      </w:r>
      <w:r w:rsidRPr="004C67A9">
        <w:rPr>
          <w:rFonts w:ascii="Times New Roman" w:hAnsi="Times New Roman" w:cs="Times New Roman"/>
        </w:rPr>
        <w:t xml:space="preserve"> </w:t>
      </w:r>
      <w:r w:rsidR="00486120" w:rsidRPr="004C67A9">
        <w:rPr>
          <w:rFonts w:ascii="Times New Roman" w:hAnsi="Times New Roman" w:cs="Times New Roman"/>
        </w:rPr>
        <w:t xml:space="preserve">purpose of the </w:t>
      </w:r>
      <w:r w:rsidRPr="004C67A9">
        <w:rPr>
          <w:rFonts w:ascii="Times New Roman" w:hAnsi="Times New Roman" w:cs="Times New Roman"/>
        </w:rPr>
        <w:t>work</w:t>
      </w:r>
      <w:r w:rsidR="00486120" w:rsidRPr="004C67A9">
        <w:rPr>
          <w:rFonts w:ascii="Times New Roman" w:hAnsi="Times New Roman" w:cs="Times New Roman"/>
        </w:rPr>
        <w:t xml:space="preserve"> set out in this thesis</w:t>
      </w:r>
      <w:r w:rsidRPr="004C67A9">
        <w:rPr>
          <w:rFonts w:ascii="Times New Roman" w:hAnsi="Times New Roman" w:cs="Times New Roman"/>
        </w:rPr>
        <w:t xml:space="preserve"> was</w:t>
      </w:r>
      <w:r w:rsidR="002A0496" w:rsidRPr="004C67A9">
        <w:rPr>
          <w:rFonts w:ascii="Times New Roman" w:hAnsi="Times New Roman" w:cs="Times New Roman"/>
        </w:rPr>
        <w:t xml:space="preserve"> to address the issue of optimising T-joint performance by bridging the gap</w:t>
      </w:r>
      <w:r w:rsidR="004B5791" w:rsidRPr="004C67A9">
        <w:rPr>
          <w:rFonts w:ascii="Times New Roman" w:hAnsi="Times New Roman" w:cs="Times New Roman"/>
        </w:rPr>
        <w:t xml:space="preserve"> in the </w:t>
      </w:r>
      <w:ins w:id="5" w:author="Thomas Turner (staff)" w:date="2022-03-18T18:33:00Z">
        <w:r w:rsidR="00CD2143" w:rsidRPr="004C67A9">
          <w:rPr>
            <w:rFonts w:ascii="Times New Roman" w:hAnsi="Times New Roman" w:cs="Times New Roman"/>
          </w:rPr>
          <w:t xml:space="preserve">existing </w:t>
        </w:r>
      </w:ins>
      <w:r w:rsidR="004B5791" w:rsidRPr="004C67A9">
        <w:rPr>
          <w:rFonts w:ascii="Times New Roman" w:hAnsi="Times New Roman" w:cs="Times New Roman"/>
        </w:rPr>
        <w:t>literature</w:t>
      </w:r>
      <w:r w:rsidR="002A0496" w:rsidRPr="004C67A9">
        <w:rPr>
          <w:rFonts w:ascii="Times New Roman" w:hAnsi="Times New Roman" w:cs="Times New Roman"/>
        </w:rPr>
        <w:t xml:space="preserve"> </w:t>
      </w:r>
      <w:r w:rsidR="00A662E9" w:rsidRPr="004C67A9">
        <w:rPr>
          <w:rFonts w:ascii="Times New Roman" w:hAnsi="Times New Roman" w:cs="Times New Roman"/>
        </w:rPr>
        <w:t xml:space="preserve">between optimisation of flat woven models </w:t>
      </w:r>
      <w:r w:rsidR="003C2535" w:rsidRPr="004C67A9">
        <w:rPr>
          <w:rFonts w:ascii="Times New Roman" w:hAnsi="Times New Roman" w:cs="Times New Roman"/>
        </w:rPr>
        <w:t xml:space="preserve">using genetic algorithms </w:t>
      </w:r>
      <w:r w:rsidR="00A662E9" w:rsidRPr="004C67A9">
        <w:rPr>
          <w:rFonts w:ascii="Times New Roman" w:hAnsi="Times New Roman" w:cs="Times New Roman"/>
        </w:rPr>
        <w:t>and</w:t>
      </w:r>
      <w:r w:rsidR="004B5791" w:rsidRPr="004C67A9">
        <w:rPr>
          <w:rFonts w:ascii="Times New Roman" w:hAnsi="Times New Roman" w:cs="Times New Roman"/>
        </w:rPr>
        <w:t xml:space="preserve"> the modelling of</w:t>
      </w:r>
      <w:r w:rsidR="00A662E9" w:rsidRPr="004C67A9">
        <w:rPr>
          <w:rFonts w:ascii="Times New Roman" w:hAnsi="Times New Roman" w:cs="Times New Roman"/>
        </w:rPr>
        <w:t xml:space="preserve"> 3D profiled structures such as 3D woven T-joint reinforcements.</w:t>
      </w:r>
      <w:r w:rsidR="002A0496" w:rsidRPr="004C67A9">
        <w:rPr>
          <w:rFonts w:ascii="Times New Roman" w:hAnsi="Times New Roman" w:cs="Times New Roman"/>
        </w:rPr>
        <w:t xml:space="preserve"> In chapter 3, T-Joint performance under mechanical testing was evaluated using two different specimens to provide some in</w:t>
      </w:r>
      <w:r w:rsidR="00CE4904" w:rsidRPr="004C67A9">
        <w:rPr>
          <w:rFonts w:ascii="Times New Roman" w:hAnsi="Times New Roman" w:cs="Times New Roman"/>
        </w:rPr>
        <w:t xml:space="preserve">formation about the failure </w:t>
      </w:r>
      <w:r w:rsidR="002A0496" w:rsidRPr="004C67A9">
        <w:rPr>
          <w:rFonts w:ascii="Times New Roman" w:hAnsi="Times New Roman" w:cs="Times New Roman"/>
        </w:rPr>
        <w:t xml:space="preserve">behaviour of T-joints under tensile pull-off loading. This was followed by a re-evaluation of </w:t>
      </w:r>
      <w:r w:rsidR="00EA1F9A" w:rsidRPr="004C67A9">
        <w:rPr>
          <w:rFonts w:ascii="Times New Roman" w:hAnsi="Times New Roman" w:cs="Times New Roman"/>
        </w:rPr>
        <w:t xml:space="preserve">methods </w:t>
      </w:r>
      <w:r w:rsidR="002A0496" w:rsidRPr="004C67A9">
        <w:rPr>
          <w:rFonts w:ascii="Times New Roman" w:hAnsi="Times New Roman" w:cs="Times New Roman"/>
        </w:rPr>
        <w:t xml:space="preserve">in the optimisation of flat woven structures </w:t>
      </w:r>
      <w:commentRangeStart w:id="6"/>
      <w:r w:rsidR="002A0496" w:rsidRPr="004C67A9">
        <w:rPr>
          <w:rFonts w:ascii="Times New Roman" w:hAnsi="Times New Roman" w:cs="Times New Roman"/>
        </w:rPr>
        <w:t>inc</w:t>
      </w:r>
      <w:r w:rsidR="00EA1F9A" w:rsidRPr="004C67A9">
        <w:rPr>
          <w:rFonts w:ascii="Times New Roman" w:hAnsi="Times New Roman" w:cs="Times New Roman"/>
        </w:rPr>
        <w:t>luding finding</w:t>
      </w:r>
      <w:r w:rsidR="002A0496" w:rsidRPr="004C67A9">
        <w:rPr>
          <w:rFonts w:ascii="Times New Roman" w:hAnsi="Times New Roman" w:cs="Times New Roman"/>
        </w:rPr>
        <w:t xml:space="preserve"> means </w:t>
      </w:r>
      <w:commentRangeEnd w:id="6"/>
      <w:r w:rsidR="00A27ADF" w:rsidRPr="004C67A9">
        <w:rPr>
          <w:rStyle w:val="CommentReference"/>
          <w:rFonts w:ascii="Times New Roman" w:hAnsi="Times New Roman" w:cs="Times New Roman"/>
        </w:rPr>
        <w:commentReference w:id="6"/>
      </w:r>
      <w:r w:rsidR="002A0496" w:rsidRPr="004C67A9">
        <w:rPr>
          <w:rFonts w:ascii="Times New Roman" w:hAnsi="Times New Roman" w:cs="Times New Roman"/>
        </w:rPr>
        <w:t xml:space="preserve">to speed up the analysis and include cohesive surface modelling. In chapter 5, </w:t>
      </w:r>
      <w:r w:rsidR="00EA1F9A" w:rsidRPr="004C67A9">
        <w:rPr>
          <w:rFonts w:ascii="Times New Roman" w:hAnsi="Times New Roman" w:cs="Times New Roman"/>
        </w:rPr>
        <w:t xml:space="preserve">a method for </w:t>
      </w:r>
      <w:r w:rsidR="002A0496" w:rsidRPr="004C67A9">
        <w:rPr>
          <w:rFonts w:ascii="Times New Roman" w:hAnsi="Times New Roman" w:cs="Times New Roman"/>
        </w:rPr>
        <w:t xml:space="preserve">the automatic generation of T-joint models with weave variations </w:t>
      </w:r>
      <w:commentRangeStart w:id="7"/>
      <w:r w:rsidR="002A0496" w:rsidRPr="004C67A9">
        <w:rPr>
          <w:rFonts w:ascii="Times New Roman" w:hAnsi="Times New Roman" w:cs="Times New Roman"/>
        </w:rPr>
        <w:t xml:space="preserve">was </w:t>
      </w:r>
      <w:commentRangeEnd w:id="7"/>
      <w:r w:rsidR="003A51B0" w:rsidRPr="004C67A9">
        <w:rPr>
          <w:rStyle w:val="CommentReference"/>
          <w:rFonts w:ascii="Times New Roman" w:hAnsi="Times New Roman" w:cs="Times New Roman"/>
        </w:rPr>
        <w:commentReference w:id="7"/>
      </w:r>
      <w:r w:rsidR="00EA1F9A" w:rsidRPr="004C67A9">
        <w:rPr>
          <w:rFonts w:ascii="Times New Roman" w:hAnsi="Times New Roman" w:cs="Times New Roman"/>
        </w:rPr>
        <w:t>developed</w:t>
      </w:r>
      <w:r w:rsidR="002A0496" w:rsidRPr="004C67A9">
        <w:rPr>
          <w:rFonts w:ascii="Times New Roman" w:hAnsi="Times New Roman" w:cs="Times New Roman"/>
        </w:rPr>
        <w:t xml:space="preserve"> by determining the order of </w:t>
      </w:r>
      <w:r w:rsidR="00F84B28" w:rsidRPr="004C67A9">
        <w:rPr>
          <w:rFonts w:ascii="Times New Roman" w:hAnsi="Times New Roman" w:cs="Times New Roman"/>
        </w:rPr>
        <w:t xml:space="preserve">weft yarn ordering from the weave pattern draft. </w:t>
      </w:r>
      <w:del w:id="8" w:author="Thomas Turner (staff)" w:date="2022-03-18T18:36:00Z">
        <w:r w:rsidR="00F84B28" w:rsidRPr="004C67A9">
          <w:rPr>
            <w:rFonts w:ascii="Times New Roman" w:hAnsi="Times New Roman" w:cs="Times New Roman"/>
          </w:rPr>
          <w:delText>After that</w:delText>
        </w:r>
      </w:del>
      <w:ins w:id="9" w:author="Thomas Turner (staff)" w:date="2022-03-18T18:36:00Z">
        <w:r w:rsidR="008E3658" w:rsidRPr="004C67A9">
          <w:rPr>
            <w:rFonts w:ascii="Times New Roman" w:hAnsi="Times New Roman" w:cs="Times New Roman"/>
          </w:rPr>
          <w:t>Subsequently</w:t>
        </w:r>
      </w:ins>
      <w:r w:rsidR="00F84B28" w:rsidRPr="004C67A9">
        <w:rPr>
          <w:rFonts w:ascii="Times New Roman" w:hAnsi="Times New Roman" w:cs="Times New Roman"/>
        </w:rPr>
        <w:t xml:space="preserve">, a modelling scheme was required to evaluate performance in an optimisation run by </w:t>
      </w:r>
      <w:r w:rsidR="00D668E0" w:rsidRPr="004C67A9">
        <w:rPr>
          <w:rFonts w:ascii="Times New Roman" w:hAnsi="Times New Roman" w:cs="Times New Roman"/>
        </w:rPr>
        <w:t>determining the point of initial failure using the stresses at each increment where speed of analysis and evaluation was required to make the optimisation possible</w:t>
      </w:r>
      <w:ins w:id="10" w:author="Thomas Turner (staff)" w:date="2022-03-18T18:37:00Z">
        <w:r w:rsidR="008E3658" w:rsidRPr="004C67A9">
          <w:rPr>
            <w:rFonts w:ascii="Times New Roman" w:hAnsi="Times New Roman" w:cs="Times New Roman"/>
          </w:rPr>
          <w:t xml:space="preserve"> within a reasonable timeframe</w:t>
        </w:r>
      </w:ins>
      <w:ins w:id="11" w:author="Thomas Turner (staff)" w:date="2022-03-25T17:03:00Z">
        <w:r w:rsidR="00D668E0" w:rsidRPr="004C67A9">
          <w:rPr>
            <w:rFonts w:ascii="Times New Roman" w:hAnsi="Times New Roman" w:cs="Times New Roman"/>
          </w:rPr>
          <w:t>.</w:t>
        </w:r>
      </w:ins>
      <w:del w:id="12" w:author="Thomas Turner (staff)" w:date="2022-03-25T17:03:00Z">
        <w:r w:rsidR="00D668E0" w:rsidRPr="004C67A9">
          <w:rPr>
            <w:rFonts w:ascii="Times New Roman" w:hAnsi="Times New Roman" w:cs="Times New Roman"/>
          </w:rPr>
          <w:delText>.</w:delText>
        </w:r>
      </w:del>
      <w:r w:rsidR="00D668E0" w:rsidRPr="004C67A9">
        <w:rPr>
          <w:rFonts w:ascii="Times New Roman" w:hAnsi="Times New Roman" w:cs="Times New Roman"/>
        </w:rPr>
        <w:t xml:space="preserve"> Finally, an optimisation run using a NSGA algorithm </w:t>
      </w:r>
      <w:r w:rsidR="00255825" w:rsidRPr="004C67A9">
        <w:rPr>
          <w:rFonts w:ascii="Times New Roman" w:hAnsi="Times New Roman" w:cs="Times New Roman"/>
        </w:rPr>
        <w:t xml:space="preserve">with MATLAB </w:t>
      </w:r>
      <w:r w:rsidR="00D668E0" w:rsidRPr="004C67A9">
        <w:rPr>
          <w:rFonts w:ascii="Times New Roman" w:hAnsi="Times New Roman" w:cs="Times New Roman"/>
        </w:rPr>
        <w:t xml:space="preserve">was carried out </w:t>
      </w:r>
      <w:r w:rsidR="0060755F" w:rsidRPr="004C67A9">
        <w:rPr>
          <w:rFonts w:ascii="Times New Roman" w:hAnsi="Times New Roman" w:cs="Times New Roman"/>
        </w:rPr>
        <w:t xml:space="preserve">to find the optimum weave pattern </w:t>
      </w:r>
      <w:r w:rsidR="00891964" w:rsidRPr="004C67A9">
        <w:rPr>
          <w:rFonts w:ascii="Times New Roman" w:hAnsi="Times New Roman" w:cs="Times New Roman"/>
        </w:rPr>
        <w:t>to maximise</w:t>
      </w:r>
      <w:r w:rsidR="0060755F" w:rsidRPr="004C67A9">
        <w:rPr>
          <w:rFonts w:ascii="Times New Roman" w:hAnsi="Times New Roman" w:cs="Times New Roman"/>
        </w:rPr>
        <w:t xml:space="preserve"> </w:t>
      </w:r>
      <w:r w:rsidR="00891964" w:rsidRPr="004C67A9">
        <w:rPr>
          <w:rFonts w:ascii="Times New Roman" w:hAnsi="Times New Roman" w:cs="Times New Roman"/>
        </w:rPr>
        <w:t xml:space="preserve">initial failure </w:t>
      </w:r>
      <w:commentRangeStart w:id="13"/>
      <w:r w:rsidR="00891964" w:rsidRPr="004C67A9">
        <w:rPr>
          <w:rFonts w:ascii="Times New Roman" w:hAnsi="Times New Roman" w:cs="Times New Roman"/>
        </w:rPr>
        <w:t>load</w:t>
      </w:r>
      <w:commentRangeEnd w:id="13"/>
      <w:r w:rsidR="004731A2" w:rsidRPr="004C67A9">
        <w:rPr>
          <w:rStyle w:val="CommentReference"/>
          <w:rFonts w:ascii="Times New Roman" w:hAnsi="Times New Roman" w:cs="Times New Roman"/>
        </w:rPr>
        <w:commentReference w:id="13"/>
      </w:r>
      <w:r w:rsidR="00EA1F9A" w:rsidRPr="004C67A9">
        <w:rPr>
          <w:rFonts w:ascii="Times New Roman" w:hAnsi="Times New Roman" w:cs="Times New Roman"/>
        </w:rPr>
        <w:t xml:space="preserve"> subject to the geometrical constraints provided by standard 3D weaving looms</w:t>
      </w:r>
      <w:r w:rsidR="00891964" w:rsidRPr="004C67A9">
        <w:rPr>
          <w:rFonts w:ascii="Times New Roman" w:hAnsi="Times New Roman" w:cs="Times New Roman"/>
        </w:rPr>
        <w:t>.</w:t>
      </w:r>
      <w:r w:rsidR="00816018" w:rsidRPr="004C67A9">
        <w:rPr>
          <w:rFonts w:ascii="Times New Roman" w:hAnsi="Times New Roman" w:cs="Times New Roman"/>
        </w:rPr>
        <w:t xml:space="preserve"> </w:t>
      </w:r>
    </w:p>
    <w:p w14:paraId="30C0A07D" w14:textId="77777777" w:rsidR="002A0496" w:rsidRPr="004C67A9" w:rsidRDefault="002A0496" w:rsidP="00464D65">
      <w:pPr>
        <w:spacing w:line="360" w:lineRule="auto"/>
        <w:ind w:left="360"/>
        <w:jc w:val="both"/>
        <w:rPr>
          <w:rFonts w:ascii="Times New Roman" w:hAnsi="Times New Roman" w:cs="Times New Roman"/>
        </w:rPr>
      </w:pPr>
    </w:p>
    <w:p w14:paraId="7E4AEAC1" w14:textId="340575E3" w:rsidR="00540DB7" w:rsidRPr="004C67A9" w:rsidRDefault="00F71B60" w:rsidP="00464D65">
      <w:pPr>
        <w:spacing w:line="360" w:lineRule="auto"/>
        <w:ind w:left="360"/>
        <w:jc w:val="both"/>
        <w:rPr>
          <w:rFonts w:ascii="Times New Roman" w:hAnsi="Times New Roman" w:cs="Times New Roman"/>
        </w:rPr>
      </w:pPr>
      <w:commentRangeStart w:id="14"/>
      <w:r w:rsidRPr="004C67A9">
        <w:rPr>
          <w:rFonts w:ascii="Times New Roman" w:hAnsi="Times New Roman" w:cs="Times New Roman"/>
        </w:rPr>
        <w:t>The literature review revealed s</w:t>
      </w:r>
      <w:r w:rsidR="00B64053" w:rsidRPr="004C67A9">
        <w:rPr>
          <w:rFonts w:ascii="Times New Roman" w:hAnsi="Times New Roman" w:cs="Times New Roman"/>
        </w:rPr>
        <w:t xml:space="preserve">ome key </w:t>
      </w:r>
      <w:r w:rsidR="00EA1F9A" w:rsidRPr="004C67A9">
        <w:rPr>
          <w:rFonts w:ascii="Times New Roman" w:hAnsi="Times New Roman" w:cs="Times New Roman"/>
        </w:rPr>
        <w:t>barriers to</w:t>
      </w:r>
      <w:commentRangeStart w:id="15"/>
      <w:r w:rsidR="00B64053" w:rsidRPr="004C67A9">
        <w:rPr>
          <w:rFonts w:ascii="Times New Roman" w:hAnsi="Times New Roman" w:cs="Times New Roman"/>
        </w:rPr>
        <w:t xml:space="preserve"> </w:t>
      </w:r>
      <w:commentRangeEnd w:id="15"/>
      <w:r w:rsidR="007311EF" w:rsidRPr="004C67A9">
        <w:rPr>
          <w:rStyle w:val="CommentReference"/>
          <w:rFonts w:ascii="Times New Roman" w:hAnsi="Times New Roman" w:cs="Times New Roman"/>
        </w:rPr>
        <w:commentReference w:id="15"/>
      </w:r>
      <w:r w:rsidR="00B64053" w:rsidRPr="004C67A9">
        <w:rPr>
          <w:rFonts w:ascii="Times New Roman" w:hAnsi="Times New Roman" w:cs="Times New Roman"/>
        </w:rPr>
        <w:t xml:space="preserve">the optimisation of 3D profiled structures at the start of the work. </w:t>
      </w:r>
      <w:commentRangeEnd w:id="14"/>
      <w:r w:rsidR="004946EF" w:rsidRPr="004C67A9">
        <w:rPr>
          <w:rStyle w:val="CommentReference"/>
          <w:rFonts w:ascii="Times New Roman" w:hAnsi="Times New Roman" w:cs="Times New Roman"/>
        </w:rPr>
        <w:commentReference w:id="14"/>
      </w:r>
      <w:r w:rsidR="00B64053" w:rsidRPr="004C67A9">
        <w:rPr>
          <w:rFonts w:ascii="Times New Roman" w:hAnsi="Times New Roman" w:cs="Times New Roman"/>
        </w:rPr>
        <w:t>The first is that</w:t>
      </w:r>
      <w:r w:rsidR="0042222F" w:rsidRPr="004C67A9">
        <w:rPr>
          <w:rFonts w:ascii="Times New Roman" w:hAnsi="Times New Roman" w:cs="Times New Roman"/>
        </w:rPr>
        <w:t xml:space="preserve"> while</w:t>
      </w:r>
      <w:r w:rsidR="00B64053" w:rsidRPr="004C67A9">
        <w:rPr>
          <w:rFonts w:ascii="Times New Roman" w:hAnsi="Times New Roman" w:cs="Times New Roman"/>
        </w:rPr>
        <w:t xml:space="preserve"> </w:t>
      </w:r>
      <w:r w:rsidR="0042222F" w:rsidRPr="004C67A9">
        <w:rPr>
          <w:rFonts w:ascii="Times New Roman" w:hAnsi="Times New Roman" w:cs="Times New Roman"/>
        </w:rPr>
        <w:t xml:space="preserve">periodic boundary conditions allow elastic properties to be optimised in </w:t>
      </w:r>
      <w:r w:rsidR="00B64053" w:rsidRPr="004C67A9">
        <w:rPr>
          <w:rFonts w:ascii="Times New Roman" w:hAnsi="Times New Roman" w:cs="Times New Roman"/>
        </w:rPr>
        <w:t>f</w:t>
      </w:r>
      <w:r w:rsidR="00A662E9" w:rsidRPr="004C67A9">
        <w:rPr>
          <w:rFonts w:ascii="Times New Roman" w:hAnsi="Times New Roman" w:cs="Times New Roman"/>
        </w:rPr>
        <w:t>lat woven models</w:t>
      </w:r>
      <w:r w:rsidR="0042222F" w:rsidRPr="004C67A9">
        <w:rPr>
          <w:rFonts w:ascii="Times New Roman" w:hAnsi="Times New Roman" w:cs="Times New Roman"/>
        </w:rPr>
        <w:t>, woven</w:t>
      </w:r>
      <w:r w:rsidR="00B64053" w:rsidRPr="004C67A9">
        <w:rPr>
          <w:rFonts w:ascii="Times New Roman" w:hAnsi="Times New Roman" w:cs="Times New Roman"/>
        </w:rPr>
        <w:t xml:space="preserve"> </w:t>
      </w:r>
      <w:r w:rsidR="00A662E9" w:rsidRPr="004C67A9">
        <w:rPr>
          <w:rFonts w:ascii="Times New Roman" w:hAnsi="Times New Roman" w:cs="Times New Roman"/>
        </w:rPr>
        <w:t>T-Joint</w:t>
      </w:r>
      <w:r w:rsidR="0042222F" w:rsidRPr="004C67A9">
        <w:rPr>
          <w:rFonts w:ascii="Times New Roman" w:hAnsi="Times New Roman" w:cs="Times New Roman"/>
        </w:rPr>
        <w:t xml:space="preserve"> reinforcements</w:t>
      </w:r>
      <w:r w:rsidR="00A662E9" w:rsidRPr="004C67A9">
        <w:rPr>
          <w:rFonts w:ascii="Times New Roman" w:hAnsi="Times New Roman" w:cs="Times New Roman"/>
        </w:rPr>
        <w:t xml:space="preserve"> only have periodicity along one axis so </w:t>
      </w:r>
      <w:commentRangeStart w:id="16"/>
      <w:r w:rsidR="00A662E9" w:rsidRPr="004C67A9">
        <w:rPr>
          <w:rFonts w:ascii="Times New Roman" w:hAnsi="Times New Roman" w:cs="Times New Roman"/>
        </w:rPr>
        <w:t>these</w:t>
      </w:r>
      <w:commentRangeEnd w:id="16"/>
      <w:r w:rsidR="00C40EE6" w:rsidRPr="004C67A9">
        <w:rPr>
          <w:rStyle w:val="CommentReference"/>
          <w:rFonts w:ascii="Times New Roman" w:hAnsi="Times New Roman" w:cs="Times New Roman"/>
        </w:rPr>
        <w:commentReference w:id="16"/>
      </w:r>
      <w:r w:rsidR="005D12DF" w:rsidRPr="004C67A9">
        <w:rPr>
          <w:rFonts w:ascii="Times New Roman" w:hAnsi="Times New Roman" w:cs="Times New Roman"/>
        </w:rPr>
        <w:t xml:space="preserve"> methods</w:t>
      </w:r>
      <w:r w:rsidR="00A662E9" w:rsidRPr="004C67A9">
        <w:rPr>
          <w:rFonts w:ascii="Times New Roman" w:hAnsi="Times New Roman" w:cs="Times New Roman"/>
        </w:rPr>
        <w:t xml:space="preserve"> are not applicable</w:t>
      </w:r>
      <w:r w:rsidR="0042222F" w:rsidRPr="004C67A9">
        <w:rPr>
          <w:rFonts w:ascii="Times New Roman" w:hAnsi="Times New Roman" w:cs="Times New Roman"/>
        </w:rPr>
        <w:t>.</w:t>
      </w:r>
      <w:r w:rsidR="003C2535" w:rsidRPr="004C67A9">
        <w:rPr>
          <w:rFonts w:ascii="Times New Roman" w:hAnsi="Times New Roman" w:cs="Times New Roman"/>
        </w:rPr>
        <w:t xml:space="preserve"> </w:t>
      </w:r>
      <w:r w:rsidR="0042222F" w:rsidRPr="004C67A9">
        <w:rPr>
          <w:rFonts w:ascii="Times New Roman" w:hAnsi="Times New Roman" w:cs="Times New Roman"/>
        </w:rPr>
        <w:t xml:space="preserve">The second is that elastic properties are not </w:t>
      </w:r>
      <w:r w:rsidR="00CE4904" w:rsidRPr="004C67A9">
        <w:rPr>
          <w:rFonts w:ascii="Times New Roman" w:hAnsi="Times New Roman" w:cs="Times New Roman"/>
        </w:rPr>
        <w:t>particularly</w:t>
      </w:r>
      <w:r w:rsidR="0042222F" w:rsidRPr="004C67A9">
        <w:rPr>
          <w:rFonts w:ascii="Times New Roman" w:hAnsi="Times New Roman" w:cs="Times New Roman"/>
        </w:rPr>
        <w:t xml:space="preserve"> relevant to T-Joint design where the important mechanical properties relate to the failure behaviour.</w:t>
      </w:r>
      <w:commentRangeStart w:id="17"/>
      <w:commentRangeEnd w:id="17"/>
      <w:r w:rsidR="00A17F05" w:rsidRPr="004C67A9">
        <w:rPr>
          <w:rStyle w:val="CommentReference"/>
          <w:rFonts w:ascii="Times New Roman" w:hAnsi="Times New Roman" w:cs="Times New Roman"/>
        </w:rPr>
        <w:commentReference w:id="17"/>
      </w:r>
      <w:r w:rsidR="00B64053" w:rsidRPr="004C67A9">
        <w:rPr>
          <w:rFonts w:ascii="Times New Roman" w:hAnsi="Times New Roman" w:cs="Times New Roman"/>
        </w:rPr>
        <w:t xml:space="preserve"> </w:t>
      </w:r>
      <w:r w:rsidR="005D12DF" w:rsidRPr="004C67A9">
        <w:rPr>
          <w:rFonts w:ascii="Times New Roman" w:hAnsi="Times New Roman" w:cs="Times New Roman"/>
        </w:rPr>
        <w:t xml:space="preserve">Finally, </w:t>
      </w:r>
      <w:r w:rsidR="00A662E9" w:rsidRPr="004C67A9">
        <w:rPr>
          <w:rFonts w:ascii="Times New Roman" w:hAnsi="Times New Roman" w:cs="Times New Roman"/>
        </w:rPr>
        <w:t xml:space="preserve">3D woven T-joint reinforcements have been successfully modelled in the </w:t>
      </w:r>
      <w:proofErr w:type="gramStart"/>
      <w:r w:rsidR="00A662E9" w:rsidRPr="004C67A9">
        <w:rPr>
          <w:rFonts w:ascii="Times New Roman" w:hAnsi="Times New Roman" w:cs="Times New Roman"/>
        </w:rPr>
        <w:t>pas</w:t>
      </w:r>
      <w:r w:rsidR="0042222F" w:rsidRPr="004C67A9">
        <w:rPr>
          <w:rFonts w:ascii="Times New Roman" w:hAnsi="Times New Roman" w:cs="Times New Roman"/>
        </w:rPr>
        <w:t>t</w:t>
      </w:r>
      <w:proofErr w:type="gramEnd"/>
      <w:r w:rsidR="00A662E9" w:rsidRPr="004C67A9">
        <w:rPr>
          <w:rFonts w:ascii="Times New Roman" w:hAnsi="Times New Roman" w:cs="Times New Roman"/>
        </w:rPr>
        <w:t xml:space="preserve"> but these models required </w:t>
      </w:r>
      <w:r w:rsidR="003C2535" w:rsidRPr="004C67A9">
        <w:rPr>
          <w:rFonts w:ascii="Times New Roman" w:hAnsi="Times New Roman" w:cs="Times New Roman"/>
        </w:rPr>
        <w:t xml:space="preserve">extensive manual modification to </w:t>
      </w:r>
      <w:r w:rsidR="00CE4904" w:rsidRPr="004C67A9">
        <w:rPr>
          <w:rFonts w:ascii="Times New Roman" w:hAnsi="Times New Roman" w:cs="Times New Roman"/>
        </w:rPr>
        <w:t>accurately model</w:t>
      </w:r>
      <w:commentRangeStart w:id="18"/>
      <w:r w:rsidR="003C2535" w:rsidRPr="004C67A9">
        <w:rPr>
          <w:rFonts w:ascii="Times New Roman" w:hAnsi="Times New Roman" w:cs="Times New Roman"/>
        </w:rPr>
        <w:t xml:space="preserve"> </w:t>
      </w:r>
      <w:r w:rsidR="00CE4904" w:rsidRPr="004C67A9">
        <w:rPr>
          <w:rFonts w:ascii="Times New Roman" w:hAnsi="Times New Roman" w:cs="Times New Roman"/>
        </w:rPr>
        <w:t xml:space="preserve">the interlacement of the </w:t>
      </w:r>
      <w:r w:rsidR="003C2535" w:rsidRPr="004C67A9">
        <w:rPr>
          <w:rFonts w:ascii="Times New Roman" w:hAnsi="Times New Roman" w:cs="Times New Roman"/>
        </w:rPr>
        <w:t>weft yarn variations</w:t>
      </w:r>
      <w:commentRangeEnd w:id="18"/>
      <w:r w:rsidR="00C40EE6" w:rsidRPr="004C67A9">
        <w:rPr>
          <w:rStyle w:val="CommentReference"/>
          <w:rFonts w:ascii="Times New Roman" w:hAnsi="Times New Roman" w:cs="Times New Roman"/>
        </w:rPr>
        <w:commentReference w:id="18"/>
      </w:r>
      <w:r w:rsidR="003C2535" w:rsidRPr="004C67A9">
        <w:rPr>
          <w:rFonts w:ascii="Times New Roman" w:hAnsi="Times New Roman" w:cs="Times New Roman"/>
        </w:rPr>
        <w:t>.</w:t>
      </w:r>
      <w:r w:rsidR="00B64053" w:rsidRPr="004C67A9">
        <w:rPr>
          <w:rFonts w:ascii="Times New Roman" w:hAnsi="Times New Roman" w:cs="Times New Roman"/>
        </w:rPr>
        <w:t xml:space="preserve"> </w:t>
      </w:r>
      <w:r w:rsidR="005D12DF" w:rsidRPr="004C67A9">
        <w:rPr>
          <w:rFonts w:ascii="Times New Roman" w:hAnsi="Times New Roman" w:cs="Times New Roman"/>
        </w:rPr>
        <w:t>These</w:t>
      </w:r>
      <w:r w:rsidR="00B64053" w:rsidRPr="004C67A9">
        <w:rPr>
          <w:rFonts w:ascii="Times New Roman" w:hAnsi="Times New Roman" w:cs="Times New Roman"/>
        </w:rPr>
        <w:t xml:space="preserve"> were produced in limited number so any </w:t>
      </w:r>
      <w:r w:rsidR="00B64053" w:rsidRPr="004C67A9">
        <w:rPr>
          <w:rFonts w:ascii="Times New Roman" w:hAnsi="Times New Roman" w:cs="Times New Roman"/>
        </w:rPr>
        <w:lastRenderedPageBreak/>
        <w:t>conclusions drawn about the weft yarn configuration’s effect on the mechanical properties were from a limited set of designs.</w:t>
      </w:r>
    </w:p>
    <w:p w14:paraId="2BAB253F" w14:textId="3CB89A38" w:rsidR="000F7459" w:rsidRPr="004C67A9" w:rsidRDefault="000F7459" w:rsidP="00464D65">
      <w:pPr>
        <w:spacing w:line="360" w:lineRule="auto"/>
        <w:jc w:val="both"/>
        <w:rPr>
          <w:rFonts w:ascii="Times New Roman" w:hAnsi="Times New Roman" w:cs="Times New Roman"/>
        </w:rPr>
      </w:pPr>
    </w:p>
    <w:p w14:paraId="16A358A9" w14:textId="59A8CFE7" w:rsidR="0033353A" w:rsidRPr="004C67A9" w:rsidRDefault="005829D9" w:rsidP="00464D65">
      <w:pPr>
        <w:spacing w:line="360" w:lineRule="auto"/>
        <w:ind w:left="360"/>
        <w:jc w:val="both"/>
        <w:rPr>
          <w:rFonts w:ascii="Times New Roman" w:hAnsi="Times New Roman" w:cs="Times New Roman"/>
        </w:rPr>
      </w:pPr>
      <w:r w:rsidRPr="004C67A9">
        <w:rPr>
          <w:rFonts w:ascii="Times New Roman" w:hAnsi="Times New Roman" w:cs="Times New Roman"/>
        </w:rPr>
        <w:t>The</w:t>
      </w:r>
      <w:r w:rsidR="000F7459" w:rsidRPr="004C67A9">
        <w:rPr>
          <w:rFonts w:ascii="Times New Roman" w:hAnsi="Times New Roman" w:cs="Times New Roman"/>
        </w:rPr>
        <w:t xml:space="preserve"> behaviour of two types of 3D woven T-Joint</w:t>
      </w:r>
      <w:r w:rsidR="0033353A" w:rsidRPr="004C67A9">
        <w:rPr>
          <w:rFonts w:ascii="Times New Roman" w:hAnsi="Times New Roman" w:cs="Times New Roman"/>
        </w:rPr>
        <w:t>s</w:t>
      </w:r>
      <w:r w:rsidR="000F7459" w:rsidRPr="004C67A9">
        <w:rPr>
          <w:rFonts w:ascii="Times New Roman" w:hAnsi="Times New Roman" w:cs="Times New Roman"/>
        </w:rPr>
        <w:t xml:space="preserve"> were characterised under tensile pull off loading. One </w:t>
      </w:r>
      <w:proofErr w:type="spellStart"/>
      <w:r w:rsidR="000F7459" w:rsidRPr="004C67A9">
        <w:rPr>
          <w:rFonts w:ascii="Times New Roman" w:hAnsi="Times New Roman" w:cs="Times New Roman"/>
        </w:rPr>
        <w:t>weave</w:t>
      </w:r>
      <w:proofErr w:type="spellEnd"/>
      <w:r w:rsidR="000F7459" w:rsidRPr="004C67A9">
        <w:rPr>
          <w:rFonts w:ascii="Times New Roman" w:hAnsi="Times New Roman" w:cs="Times New Roman"/>
        </w:rPr>
        <w:t xml:space="preserve"> had a layer-to-layer form with weft crossover in the junction region</w:t>
      </w:r>
      <w:r w:rsidR="00A17A8E" w:rsidRPr="004C67A9">
        <w:rPr>
          <w:rFonts w:ascii="Times New Roman" w:hAnsi="Times New Roman" w:cs="Times New Roman"/>
        </w:rPr>
        <w:t xml:space="preserve"> while the other was an axial fabric </w:t>
      </w:r>
      <w:r w:rsidR="0033353A" w:rsidRPr="004C67A9">
        <w:rPr>
          <w:rFonts w:ascii="Times New Roman" w:hAnsi="Times New Roman" w:cs="Times New Roman"/>
        </w:rPr>
        <w:t>with no yarn crossover</w:t>
      </w:r>
      <w:r w:rsidR="000F7459" w:rsidRPr="004C67A9">
        <w:rPr>
          <w:rFonts w:ascii="Times New Roman" w:hAnsi="Times New Roman" w:cs="Times New Roman"/>
        </w:rPr>
        <w:t>.</w:t>
      </w:r>
      <w:r w:rsidR="0033353A" w:rsidRPr="004C67A9">
        <w:rPr>
          <w:rFonts w:ascii="Times New Roman" w:hAnsi="Times New Roman" w:cs="Times New Roman"/>
        </w:rPr>
        <w:t xml:space="preserve"> The axial fabric</w:t>
      </w:r>
      <w:r w:rsidR="004D7054" w:rsidRPr="004C67A9">
        <w:rPr>
          <w:rFonts w:ascii="Times New Roman" w:hAnsi="Times New Roman" w:cs="Times New Roman"/>
        </w:rPr>
        <w:t xml:space="preserve"> joints</w:t>
      </w:r>
      <w:r w:rsidR="0033353A" w:rsidRPr="004C67A9">
        <w:rPr>
          <w:rFonts w:ascii="Times New Roman" w:hAnsi="Times New Roman" w:cs="Times New Roman"/>
        </w:rPr>
        <w:t xml:space="preserve"> with no crossover performed </w:t>
      </w:r>
      <w:commentRangeStart w:id="19"/>
      <w:r w:rsidR="0033353A" w:rsidRPr="004C67A9">
        <w:rPr>
          <w:rFonts w:ascii="Times New Roman" w:hAnsi="Times New Roman" w:cs="Times New Roman"/>
        </w:rPr>
        <w:t>poorly</w:t>
      </w:r>
      <w:commentRangeEnd w:id="19"/>
      <w:r w:rsidR="009E55A4" w:rsidRPr="004C67A9">
        <w:rPr>
          <w:rStyle w:val="CommentReference"/>
          <w:rFonts w:ascii="Times New Roman" w:hAnsi="Times New Roman" w:cs="Times New Roman"/>
        </w:rPr>
        <w:commentReference w:id="19"/>
      </w:r>
      <w:r w:rsidR="00330CCA" w:rsidRPr="004C67A9">
        <w:rPr>
          <w:rFonts w:ascii="Times New Roman" w:hAnsi="Times New Roman" w:cs="Times New Roman"/>
        </w:rPr>
        <w:t xml:space="preserve"> reaching a peak load of </w:t>
      </w:r>
      <w:r w:rsidR="004D7054" w:rsidRPr="004C67A9">
        <w:rPr>
          <w:rFonts w:ascii="Times New Roman" w:hAnsi="Times New Roman" w:cs="Times New Roman"/>
        </w:rPr>
        <w:t>approximately 3.1kN</w:t>
      </w:r>
      <w:r w:rsidR="0033353A" w:rsidRPr="004C67A9">
        <w:rPr>
          <w:rFonts w:ascii="Times New Roman" w:hAnsi="Times New Roman" w:cs="Times New Roman"/>
        </w:rPr>
        <w:t>, unable to sustain the same load as the layer-to-layer weave</w:t>
      </w:r>
      <w:r w:rsidR="00330CCA" w:rsidRPr="004C67A9">
        <w:rPr>
          <w:rFonts w:ascii="Times New Roman" w:hAnsi="Times New Roman" w:cs="Times New Roman"/>
        </w:rPr>
        <w:t xml:space="preserve"> which reached </w:t>
      </w:r>
      <w:r w:rsidR="004D7054" w:rsidRPr="004C67A9">
        <w:rPr>
          <w:rFonts w:ascii="Times New Roman" w:hAnsi="Times New Roman" w:cs="Times New Roman"/>
        </w:rPr>
        <w:t>5.2kN</w:t>
      </w:r>
      <w:r w:rsidR="0033353A" w:rsidRPr="004C67A9">
        <w:rPr>
          <w:rFonts w:ascii="Times New Roman" w:hAnsi="Times New Roman" w:cs="Times New Roman"/>
        </w:rPr>
        <w:t>.</w:t>
      </w:r>
      <w:r w:rsidR="000F7459" w:rsidRPr="004C67A9">
        <w:rPr>
          <w:rFonts w:ascii="Times New Roman" w:hAnsi="Times New Roman" w:cs="Times New Roman"/>
        </w:rPr>
        <w:t xml:space="preserve">  </w:t>
      </w:r>
      <w:r w:rsidRPr="004C67A9">
        <w:rPr>
          <w:rFonts w:ascii="Times New Roman" w:hAnsi="Times New Roman" w:cs="Times New Roman"/>
          <w:lang w:val="el-GR"/>
        </w:rPr>
        <w:t>μ</w:t>
      </w:r>
      <w:r w:rsidR="0033353A" w:rsidRPr="004C67A9">
        <w:rPr>
          <w:rFonts w:ascii="Times New Roman" w:hAnsi="Times New Roman" w:cs="Times New Roman"/>
        </w:rPr>
        <w:t xml:space="preserve">CT was used to measure the yarn </w:t>
      </w:r>
      <w:r w:rsidR="00540DB7" w:rsidRPr="004C67A9">
        <w:rPr>
          <w:rFonts w:ascii="Times New Roman" w:hAnsi="Times New Roman" w:cs="Times New Roman"/>
        </w:rPr>
        <w:t xml:space="preserve">widths and heights </w:t>
      </w:r>
      <w:del w:id="20" w:author="Thomas Turner (staff)" w:date="2022-03-18T18:41:00Z">
        <w:r w:rsidR="00E825AD" w:rsidRPr="004C67A9">
          <w:rPr>
            <w:rFonts w:ascii="Times New Roman" w:hAnsi="Times New Roman" w:cs="Times New Roman"/>
          </w:rPr>
          <w:delText xml:space="preserve">and was used </w:delText>
        </w:r>
      </w:del>
      <w:ins w:id="21" w:author="Thomas Turner (staff)" w:date="2022-03-18T18:41:00Z">
        <w:r w:rsidR="00D87592" w:rsidRPr="004C67A9">
          <w:rPr>
            <w:rFonts w:ascii="Times New Roman" w:hAnsi="Times New Roman" w:cs="Times New Roman"/>
          </w:rPr>
          <w:t xml:space="preserve">in order </w:t>
        </w:r>
      </w:ins>
      <w:r w:rsidR="00E825AD" w:rsidRPr="004C67A9">
        <w:rPr>
          <w:rFonts w:ascii="Times New Roman" w:hAnsi="Times New Roman" w:cs="Times New Roman"/>
        </w:rPr>
        <w:t>to set these values in the</w:t>
      </w:r>
      <w:r w:rsidR="00330CCA" w:rsidRPr="004C67A9">
        <w:rPr>
          <w:rFonts w:ascii="Times New Roman" w:hAnsi="Times New Roman" w:cs="Times New Roman"/>
        </w:rPr>
        <w:t xml:space="preserve"> geometry of the</w:t>
      </w:r>
      <w:r w:rsidR="00E825AD" w:rsidRPr="004C67A9">
        <w:rPr>
          <w:rFonts w:ascii="Times New Roman" w:hAnsi="Times New Roman" w:cs="Times New Roman"/>
        </w:rPr>
        <w:t xml:space="preserve"> </w:t>
      </w:r>
      <w:r w:rsidR="00330CCA" w:rsidRPr="004C67A9">
        <w:rPr>
          <w:rFonts w:ascii="Times New Roman" w:hAnsi="Times New Roman" w:cs="Times New Roman"/>
        </w:rPr>
        <w:t xml:space="preserve">T-joint </w:t>
      </w:r>
      <w:commentRangeStart w:id="22"/>
      <w:r w:rsidR="00E825AD" w:rsidRPr="004C67A9">
        <w:rPr>
          <w:rFonts w:ascii="Times New Roman" w:hAnsi="Times New Roman" w:cs="Times New Roman"/>
        </w:rPr>
        <w:t>models</w:t>
      </w:r>
      <w:commentRangeEnd w:id="22"/>
      <w:r w:rsidR="007631DB" w:rsidRPr="004C67A9">
        <w:rPr>
          <w:rStyle w:val="CommentReference"/>
          <w:rFonts w:ascii="Times New Roman" w:hAnsi="Times New Roman" w:cs="Times New Roman"/>
        </w:rPr>
        <w:commentReference w:id="22"/>
      </w:r>
      <w:r w:rsidR="00E825AD" w:rsidRPr="004C67A9">
        <w:rPr>
          <w:rFonts w:ascii="Times New Roman" w:hAnsi="Times New Roman" w:cs="Times New Roman"/>
        </w:rPr>
        <w:t xml:space="preserve"> in the later chapters. They</w:t>
      </w:r>
      <w:ins w:id="23" w:author="Thomas Turner (staff)" w:date="2022-03-25T17:03:00Z">
        <w:r w:rsidR="00E825AD" w:rsidRPr="004C67A9">
          <w:rPr>
            <w:rFonts w:ascii="Times New Roman" w:hAnsi="Times New Roman" w:cs="Times New Roman"/>
          </w:rPr>
          <w:t xml:space="preserve"> </w:t>
        </w:r>
      </w:ins>
      <w:ins w:id="24" w:author="Thomas Turner (staff)" w:date="2022-03-18T18:42:00Z">
        <w:r w:rsidR="007631DB" w:rsidRPr="004C67A9">
          <w:rPr>
            <w:rFonts w:ascii="Times New Roman" w:hAnsi="Times New Roman" w:cs="Times New Roman"/>
          </w:rPr>
          <w:t>were</w:t>
        </w:r>
        <w:r w:rsidR="00E825AD" w:rsidRPr="004C67A9">
          <w:rPr>
            <w:rFonts w:ascii="Times New Roman" w:hAnsi="Times New Roman" w:cs="Times New Roman"/>
          </w:rPr>
          <w:t xml:space="preserve"> </w:t>
        </w:r>
      </w:ins>
      <w:r w:rsidR="00E825AD" w:rsidRPr="004C67A9">
        <w:rPr>
          <w:rFonts w:ascii="Times New Roman" w:hAnsi="Times New Roman" w:cs="Times New Roman"/>
        </w:rPr>
        <w:t xml:space="preserve">also </w:t>
      </w:r>
      <w:del w:id="25" w:author="Thomas Turner (staff)" w:date="2022-03-18T18:42:00Z">
        <w:r w:rsidR="00E825AD" w:rsidRPr="004C67A9">
          <w:rPr>
            <w:rFonts w:ascii="Times New Roman" w:hAnsi="Times New Roman" w:cs="Times New Roman"/>
          </w:rPr>
          <w:delText>were</w:delText>
        </w:r>
      </w:del>
      <w:r w:rsidR="00E825AD" w:rsidRPr="004C67A9">
        <w:rPr>
          <w:rFonts w:ascii="Times New Roman" w:hAnsi="Times New Roman" w:cs="Times New Roman"/>
        </w:rPr>
        <w:t xml:space="preserve"> used to set the circular cross sections of the weft yarns in the junction regions. </w:t>
      </w:r>
    </w:p>
    <w:p w14:paraId="1D4A8883" w14:textId="1615B3E0" w:rsidR="00194851" w:rsidRPr="004C67A9" w:rsidRDefault="00194851" w:rsidP="00464D65">
      <w:pPr>
        <w:spacing w:line="360" w:lineRule="auto"/>
        <w:jc w:val="both"/>
        <w:rPr>
          <w:rFonts w:ascii="Times New Roman" w:hAnsi="Times New Roman" w:cs="Times New Roman"/>
        </w:rPr>
      </w:pPr>
    </w:p>
    <w:p w14:paraId="7F95986E" w14:textId="7513A7B0" w:rsidR="00D27293" w:rsidRPr="004C67A9" w:rsidRDefault="005829D9" w:rsidP="00464D65">
      <w:pPr>
        <w:spacing w:line="360" w:lineRule="auto"/>
        <w:ind w:left="360"/>
        <w:jc w:val="both"/>
        <w:rPr>
          <w:rFonts w:ascii="Times New Roman" w:hAnsi="Times New Roman" w:cs="Times New Roman"/>
        </w:rPr>
      </w:pPr>
      <w:r w:rsidRPr="004C67A9">
        <w:rPr>
          <w:rFonts w:ascii="Times New Roman" w:hAnsi="Times New Roman" w:cs="Times New Roman"/>
        </w:rPr>
        <w:t>By starting with</w:t>
      </w:r>
      <w:r w:rsidR="00255825" w:rsidRPr="004C67A9">
        <w:rPr>
          <w:rFonts w:ascii="Times New Roman" w:hAnsi="Times New Roman" w:cs="Times New Roman"/>
        </w:rPr>
        <w:t xml:space="preserve"> optimising flat 3D woven structures, </w:t>
      </w:r>
      <w:r w:rsidR="00194851" w:rsidRPr="004C67A9">
        <w:rPr>
          <w:rFonts w:ascii="Times New Roman" w:hAnsi="Times New Roman" w:cs="Times New Roman"/>
        </w:rPr>
        <w:t xml:space="preserve">barriers to the use of </w:t>
      </w:r>
      <w:r w:rsidR="00330CCA" w:rsidRPr="004C67A9">
        <w:rPr>
          <w:rFonts w:ascii="Times New Roman" w:hAnsi="Times New Roman" w:cs="Times New Roman"/>
        </w:rPr>
        <w:t xml:space="preserve">applying </w:t>
      </w:r>
      <w:commentRangeStart w:id="26"/>
      <w:r w:rsidR="00194851" w:rsidRPr="004C67A9">
        <w:rPr>
          <w:rFonts w:ascii="Times New Roman" w:hAnsi="Times New Roman" w:cs="Times New Roman"/>
        </w:rPr>
        <w:t>optimisation</w:t>
      </w:r>
      <w:commentRangeEnd w:id="26"/>
      <w:r w:rsidR="00707A5F" w:rsidRPr="004C67A9">
        <w:rPr>
          <w:rStyle w:val="CommentReference"/>
          <w:rFonts w:ascii="Times New Roman" w:hAnsi="Times New Roman" w:cs="Times New Roman"/>
        </w:rPr>
        <w:commentReference w:id="26"/>
      </w:r>
      <w:r w:rsidR="00330CCA" w:rsidRPr="004C67A9">
        <w:rPr>
          <w:rFonts w:ascii="Times New Roman" w:hAnsi="Times New Roman" w:cs="Times New Roman"/>
        </w:rPr>
        <w:t xml:space="preserve"> to</w:t>
      </w:r>
      <w:r w:rsidR="00194851" w:rsidRPr="004C67A9">
        <w:rPr>
          <w:rFonts w:ascii="Times New Roman" w:hAnsi="Times New Roman" w:cs="Times New Roman"/>
        </w:rPr>
        <w:t xml:space="preserve"> T-joints</w:t>
      </w:r>
      <w:r w:rsidR="000F7459" w:rsidRPr="004C67A9">
        <w:rPr>
          <w:rFonts w:ascii="Times New Roman" w:hAnsi="Times New Roman" w:cs="Times New Roman"/>
        </w:rPr>
        <w:t xml:space="preserve"> were</w:t>
      </w:r>
      <w:r w:rsidR="00194851" w:rsidRPr="004C67A9">
        <w:rPr>
          <w:rFonts w:ascii="Times New Roman" w:hAnsi="Times New Roman" w:cs="Times New Roman"/>
        </w:rPr>
        <w:t xml:space="preserve"> identified: slow manual modelling of geometries, </w:t>
      </w:r>
      <w:r w:rsidR="00E65FB6" w:rsidRPr="004C67A9">
        <w:rPr>
          <w:rFonts w:ascii="Times New Roman" w:hAnsi="Times New Roman" w:cs="Times New Roman"/>
        </w:rPr>
        <w:t xml:space="preserve">automatic </w:t>
      </w:r>
      <w:proofErr w:type="gramStart"/>
      <w:r w:rsidR="00194851" w:rsidRPr="004C67A9">
        <w:rPr>
          <w:rFonts w:ascii="Times New Roman" w:hAnsi="Times New Roman" w:cs="Times New Roman"/>
        </w:rPr>
        <w:t>meshing</w:t>
      </w:r>
      <w:proofErr w:type="gramEnd"/>
      <w:r w:rsidR="00194851" w:rsidRPr="004C67A9">
        <w:rPr>
          <w:rFonts w:ascii="Times New Roman" w:hAnsi="Times New Roman" w:cs="Times New Roman"/>
        </w:rPr>
        <w:t xml:space="preserve"> and limited periodicity of weave reinforcement</w:t>
      </w:r>
      <w:r w:rsidR="004D7054" w:rsidRPr="004C67A9">
        <w:rPr>
          <w:rFonts w:ascii="Times New Roman" w:hAnsi="Times New Roman" w:cs="Times New Roman"/>
        </w:rPr>
        <w:t xml:space="preserve"> as well as the large computational cost of such methods</w:t>
      </w:r>
      <w:r w:rsidR="00194851" w:rsidRPr="004C67A9">
        <w:rPr>
          <w:rFonts w:ascii="Times New Roman" w:hAnsi="Times New Roman" w:cs="Times New Roman"/>
        </w:rPr>
        <w:t xml:space="preserve">. </w:t>
      </w:r>
      <w:r w:rsidR="004D7054" w:rsidRPr="004C67A9">
        <w:rPr>
          <w:rFonts w:ascii="Times New Roman" w:hAnsi="Times New Roman" w:cs="Times New Roman"/>
        </w:rPr>
        <w:t>One method employed to reduce the number of spurious function evaluations</w:t>
      </w:r>
      <w:commentRangeStart w:id="27"/>
      <w:r w:rsidR="00255825" w:rsidRPr="004C67A9">
        <w:rPr>
          <w:rFonts w:ascii="Times New Roman" w:hAnsi="Times New Roman" w:cs="Times New Roman"/>
        </w:rPr>
        <w:t xml:space="preserve"> during optimisation</w:t>
      </w:r>
      <w:del w:id="28" w:author="Thomas Turner (staff)" w:date="2022-03-18T18:43:00Z">
        <w:r w:rsidR="00255825" w:rsidRPr="004C67A9">
          <w:rPr>
            <w:rFonts w:ascii="Times New Roman" w:hAnsi="Times New Roman" w:cs="Times New Roman"/>
          </w:rPr>
          <w:delText>s</w:delText>
        </w:r>
      </w:del>
      <w:r w:rsidR="00255825" w:rsidRPr="004C67A9">
        <w:rPr>
          <w:rFonts w:ascii="Times New Roman" w:hAnsi="Times New Roman" w:cs="Times New Roman"/>
        </w:rPr>
        <w:t xml:space="preserve"> of</w:t>
      </w:r>
      <w:r w:rsidR="004D7054" w:rsidRPr="004C67A9">
        <w:rPr>
          <w:rFonts w:ascii="Times New Roman" w:hAnsi="Times New Roman" w:cs="Times New Roman"/>
        </w:rPr>
        <w:t xml:space="preserve"> </w:t>
      </w:r>
      <w:r w:rsidR="00255825" w:rsidRPr="004C67A9">
        <w:rPr>
          <w:rFonts w:ascii="Times New Roman" w:hAnsi="Times New Roman" w:cs="Times New Roman"/>
        </w:rPr>
        <w:t>flat woven structures</w:t>
      </w:r>
      <w:r w:rsidR="004D7054" w:rsidRPr="004C67A9">
        <w:rPr>
          <w:rFonts w:ascii="Times New Roman" w:hAnsi="Times New Roman" w:cs="Times New Roman"/>
        </w:rPr>
        <w:t xml:space="preserve"> was ruling out of</w:t>
      </w:r>
      <w:r w:rsidR="00255825" w:rsidRPr="004C67A9">
        <w:rPr>
          <w:rFonts w:ascii="Times New Roman" w:hAnsi="Times New Roman" w:cs="Times New Roman"/>
        </w:rPr>
        <w:t xml:space="preserve"> weaves that are unable to hold their own integrity </w:t>
      </w:r>
      <w:commentRangeStart w:id="29"/>
      <w:commentRangeEnd w:id="29"/>
      <w:r w:rsidR="00710764" w:rsidRPr="004C67A9">
        <w:rPr>
          <w:rStyle w:val="CommentReference"/>
          <w:rFonts w:ascii="Times New Roman" w:hAnsi="Times New Roman" w:cs="Times New Roman"/>
        </w:rPr>
        <w:commentReference w:id="29"/>
      </w:r>
      <w:r w:rsidR="004D7054" w:rsidRPr="004C67A9">
        <w:rPr>
          <w:rFonts w:ascii="Times New Roman" w:hAnsi="Times New Roman" w:cs="Times New Roman"/>
        </w:rPr>
        <w:t>from</w:t>
      </w:r>
      <w:r w:rsidR="00255825" w:rsidRPr="004C67A9">
        <w:rPr>
          <w:rFonts w:ascii="Times New Roman" w:hAnsi="Times New Roman" w:cs="Times New Roman"/>
        </w:rPr>
        <w:t xml:space="preserve"> the optimisations using a set of simple checks applied using Python scripting</w:t>
      </w:r>
      <w:r w:rsidR="004D7054" w:rsidRPr="004C67A9">
        <w:rPr>
          <w:rFonts w:ascii="Times New Roman" w:hAnsi="Times New Roman" w:cs="Times New Roman"/>
        </w:rPr>
        <w:t>. T</w:t>
      </w:r>
      <w:r w:rsidR="00255825" w:rsidRPr="004C67A9">
        <w:rPr>
          <w:rFonts w:ascii="Times New Roman" w:hAnsi="Times New Roman" w:cs="Times New Roman"/>
        </w:rPr>
        <w:t xml:space="preserve">his was able to significantly reduce the computational </w:t>
      </w:r>
      <w:r w:rsidR="00330CCA" w:rsidRPr="004C67A9">
        <w:rPr>
          <w:rFonts w:ascii="Times New Roman" w:hAnsi="Times New Roman" w:cs="Times New Roman"/>
        </w:rPr>
        <w:t>cost</w:t>
      </w:r>
      <w:commentRangeStart w:id="30"/>
      <w:commentRangeEnd w:id="27"/>
      <w:commentRangeEnd w:id="30"/>
      <w:r w:rsidR="00B62C28" w:rsidRPr="004C67A9">
        <w:rPr>
          <w:rStyle w:val="CommentReference"/>
          <w:rFonts w:ascii="Times New Roman" w:hAnsi="Times New Roman" w:cs="Times New Roman"/>
        </w:rPr>
        <w:commentReference w:id="30"/>
      </w:r>
      <w:r w:rsidR="00F7364A" w:rsidRPr="004C67A9">
        <w:rPr>
          <w:rStyle w:val="CommentReference"/>
          <w:rFonts w:ascii="Times New Roman" w:hAnsi="Times New Roman" w:cs="Times New Roman"/>
        </w:rPr>
        <w:commentReference w:id="27"/>
      </w:r>
      <w:r w:rsidR="00D27293" w:rsidRPr="004C67A9">
        <w:rPr>
          <w:rFonts w:ascii="Times New Roman" w:hAnsi="Times New Roman" w:cs="Times New Roman"/>
        </w:rPr>
        <w:t xml:space="preserve"> by redu</w:t>
      </w:r>
      <w:r w:rsidR="00F30836" w:rsidRPr="004C67A9">
        <w:rPr>
          <w:rFonts w:ascii="Times New Roman" w:hAnsi="Times New Roman" w:cs="Times New Roman"/>
        </w:rPr>
        <w:t>c</w:t>
      </w:r>
      <w:r w:rsidR="00D27293" w:rsidRPr="004C67A9">
        <w:rPr>
          <w:rFonts w:ascii="Times New Roman" w:hAnsi="Times New Roman" w:cs="Times New Roman"/>
        </w:rPr>
        <w:t>ing the number of function evaluations that needed to run the finite element analysis</w:t>
      </w:r>
      <w:ins w:id="31" w:author="Thomas Turner (staff)" w:date="2022-03-25T17:03:00Z">
        <w:r w:rsidR="00255825" w:rsidRPr="004C67A9">
          <w:rPr>
            <w:rFonts w:ascii="Times New Roman" w:hAnsi="Times New Roman" w:cs="Times New Roman"/>
          </w:rPr>
          <w:t>.</w:t>
        </w:r>
      </w:ins>
    </w:p>
    <w:p w14:paraId="5AF75FC4" w14:textId="77777777" w:rsidR="00D27293" w:rsidRPr="004C67A9" w:rsidRDefault="00D27293" w:rsidP="00464D65">
      <w:pPr>
        <w:spacing w:line="360" w:lineRule="auto"/>
        <w:ind w:left="360"/>
        <w:jc w:val="both"/>
        <w:rPr>
          <w:rFonts w:ascii="Times New Roman" w:hAnsi="Times New Roman" w:cs="Times New Roman"/>
        </w:rPr>
      </w:pPr>
    </w:p>
    <w:p w14:paraId="59A251FE" w14:textId="1CDD227A" w:rsidR="00194851" w:rsidRPr="004C67A9" w:rsidRDefault="00D27293" w:rsidP="00464D65">
      <w:pPr>
        <w:spacing w:line="360" w:lineRule="auto"/>
        <w:ind w:left="360"/>
        <w:jc w:val="both"/>
        <w:rPr>
          <w:rFonts w:ascii="Times New Roman" w:hAnsi="Times New Roman" w:cs="Times New Roman"/>
        </w:rPr>
      </w:pPr>
      <w:r w:rsidRPr="004C67A9">
        <w:rPr>
          <w:rFonts w:ascii="Times New Roman" w:hAnsi="Times New Roman" w:cs="Times New Roman"/>
        </w:rPr>
        <w:t>Reducing d</w:t>
      </w:r>
      <w:r w:rsidR="004D7054" w:rsidRPr="004C67A9">
        <w:rPr>
          <w:rFonts w:ascii="Times New Roman" w:hAnsi="Times New Roman" w:cs="Times New Roman"/>
        </w:rPr>
        <w:t xml:space="preserve">elamination in </w:t>
      </w:r>
      <w:r w:rsidRPr="004C67A9">
        <w:rPr>
          <w:rFonts w:ascii="Times New Roman" w:hAnsi="Times New Roman" w:cs="Times New Roman"/>
        </w:rPr>
        <w:t>composite materials</w:t>
      </w:r>
      <w:r w:rsidR="004D7054" w:rsidRPr="004C67A9">
        <w:rPr>
          <w:rFonts w:ascii="Times New Roman" w:hAnsi="Times New Roman" w:cs="Times New Roman"/>
        </w:rPr>
        <w:t xml:space="preserve"> is </w:t>
      </w:r>
      <w:r w:rsidRPr="004C67A9">
        <w:rPr>
          <w:rFonts w:ascii="Times New Roman" w:hAnsi="Times New Roman" w:cs="Times New Roman"/>
        </w:rPr>
        <w:t>one of the reasons to use 3D woven reinforcement where the binding yarns can apply closure pressure on cracks. T</w:t>
      </w:r>
      <w:r w:rsidR="004D7054" w:rsidRPr="004C67A9">
        <w:rPr>
          <w:rFonts w:ascii="Times New Roman" w:hAnsi="Times New Roman" w:cs="Times New Roman"/>
        </w:rPr>
        <w:t>his</w:t>
      </w:r>
      <w:r w:rsidR="00194851" w:rsidRPr="004C67A9">
        <w:rPr>
          <w:rFonts w:ascii="Times New Roman" w:hAnsi="Times New Roman" w:cs="Times New Roman"/>
        </w:rPr>
        <w:t xml:space="preserve"> work</w:t>
      </w:r>
      <w:r w:rsidR="004D7054" w:rsidRPr="004C67A9">
        <w:rPr>
          <w:rFonts w:ascii="Times New Roman" w:hAnsi="Times New Roman" w:cs="Times New Roman"/>
        </w:rPr>
        <w:t xml:space="preserve"> also</w:t>
      </w:r>
      <w:r w:rsidR="00194851" w:rsidRPr="004C67A9">
        <w:rPr>
          <w:rFonts w:ascii="Times New Roman" w:hAnsi="Times New Roman" w:cs="Times New Roman"/>
        </w:rPr>
        <w:t xml:space="preserve"> explored the use of </w:t>
      </w:r>
      <w:commentRangeStart w:id="32"/>
      <w:r w:rsidR="00194851" w:rsidRPr="004C67A9">
        <w:rPr>
          <w:rFonts w:ascii="Times New Roman" w:hAnsi="Times New Roman" w:cs="Times New Roman"/>
        </w:rPr>
        <w:t>cohesive surfaces</w:t>
      </w:r>
      <w:commentRangeEnd w:id="32"/>
      <w:r w:rsidR="00B62C28" w:rsidRPr="004C67A9">
        <w:rPr>
          <w:rStyle w:val="CommentReference"/>
          <w:rFonts w:ascii="Times New Roman" w:hAnsi="Times New Roman" w:cs="Times New Roman"/>
        </w:rPr>
        <w:commentReference w:id="32"/>
      </w:r>
      <w:r w:rsidR="00194851" w:rsidRPr="004C67A9">
        <w:rPr>
          <w:rFonts w:ascii="Times New Roman" w:hAnsi="Times New Roman" w:cs="Times New Roman"/>
        </w:rPr>
        <w:t xml:space="preserve"> in optimisation algorithm</w:t>
      </w:r>
      <w:r w:rsidRPr="004C67A9">
        <w:rPr>
          <w:rFonts w:ascii="Times New Roman" w:hAnsi="Times New Roman" w:cs="Times New Roman"/>
        </w:rPr>
        <w:t xml:space="preserve"> runs</w:t>
      </w:r>
      <w:r w:rsidR="00194851" w:rsidRPr="004C67A9">
        <w:rPr>
          <w:rFonts w:ascii="Times New Roman" w:hAnsi="Times New Roman" w:cs="Times New Roman"/>
        </w:rPr>
        <w:t xml:space="preserve"> by applying them to </w:t>
      </w:r>
      <w:r w:rsidRPr="004C67A9">
        <w:rPr>
          <w:rFonts w:ascii="Times New Roman" w:hAnsi="Times New Roman" w:cs="Times New Roman"/>
        </w:rPr>
        <w:t xml:space="preserve">the </w:t>
      </w:r>
      <w:r w:rsidR="00194851" w:rsidRPr="004C67A9">
        <w:rPr>
          <w:rFonts w:ascii="Times New Roman" w:hAnsi="Times New Roman" w:cs="Times New Roman"/>
        </w:rPr>
        <w:t>flat woven models</w:t>
      </w:r>
      <w:r w:rsidR="0086206B" w:rsidRPr="004C67A9">
        <w:rPr>
          <w:rFonts w:ascii="Times New Roman" w:hAnsi="Times New Roman" w:cs="Times New Roman"/>
        </w:rPr>
        <w:t>. W</w:t>
      </w:r>
      <w:r w:rsidR="00194851" w:rsidRPr="004C67A9">
        <w:rPr>
          <w:rFonts w:ascii="Times New Roman" w:hAnsi="Times New Roman" w:cs="Times New Roman"/>
        </w:rPr>
        <w:t>hile it</w:t>
      </w:r>
      <w:r w:rsidR="0086206B" w:rsidRPr="004C67A9">
        <w:rPr>
          <w:rFonts w:ascii="Times New Roman" w:hAnsi="Times New Roman" w:cs="Times New Roman"/>
        </w:rPr>
        <w:t>s use</w:t>
      </w:r>
      <w:r w:rsidR="00194851" w:rsidRPr="004C67A9">
        <w:rPr>
          <w:rFonts w:ascii="Times New Roman" w:hAnsi="Times New Roman" w:cs="Times New Roman"/>
        </w:rPr>
        <w:t xml:space="preserve"> is a possibility for</w:t>
      </w:r>
      <w:r w:rsidR="0086206B" w:rsidRPr="004C67A9">
        <w:rPr>
          <w:rFonts w:ascii="Times New Roman" w:hAnsi="Times New Roman" w:cs="Times New Roman"/>
        </w:rPr>
        <w:t xml:space="preserve"> flat woven</w:t>
      </w:r>
      <w:r w:rsidR="00194851" w:rsidRPr="004C67A9">
        <w:rPr>
          <w:rFonts w:ascii="Times New Roman" w:hAnsi="Times New Roman" w:cs="Times New Roman"/>
        </w:rPr>
        <w:t xml:space="preserve"> models with limited size and </w:t>
      </w:r>
      <w:r w:rsidR="003F3C08" w:rsidRPr="004C67A9">
        <w:rPr>
          <w:rFonts w:ascii="Times New Roman" w:hAnsi="Times New Roman" w:cs="Times New Roman"/>
        </w:rPr>
        <w:t>number of design variables in the optimisation</w:t>
      </w:r>
      <w:r w:rsidR="00194851" w:rsidRPr="004C67A9">
        <w:rPr>
          <w:rFonts w:ascii="Times New Roman" w:hAnsi="Times New Roman" w:cs="Times New Roman"/>
        </w:rPr>
        <w:t>, the</w:t>
      </w:r>
      <w:r w:rsidR="0086206B" w:rsidRPr="004C67A9">
        <w:rPr>
          <w:rFonts w:ascii="Times New Roman" w:hAnsi="Times New Roman" w:cs="Times New Roman"/>
        </w:rPr>
        <w:t xml:space="preserve"> duration to</w:t>
      </w:r>
      <w:r w:rsidR="007238D1" w:rsidRPr="004C67A9">
        <w:rPr>
          <w:rFonts w:ascii="Times New Roman" w:hAnsi="Times New Roman" w:cs="Times New Roman"/>
        </w:rPr>
        <w:t xml:space="preserve"> both </w:t>
      </w:r>
      <w:r w:rsidR="0086206B" w:rsidRPr="004C67A9">
        <w:rPr>
          <w:rFonts w:ascii="Times New Roman" w:hAnsi="Times New Roman" w:cs="Times New Roman"/>
        </w:rPr>
        <w:t>generate</w:t>
      </w:r>
      <w:r w:rsidR="007238D1" w:rsidRPr="004C67A9">
        <w:rPr>
          <w:rFonts w:ascii="Times New Roman" w:hAnsi="Times New Roman" w:cs="Times New Roman"/>
        </w:rPr>
        <w:t xml:space="preserve"> the mesh and </w:t>
      </w:r>
      <w:r w:rsidR="0086206B" w:rsidRPr="004C67A9">
        <w:rPr>
          <w:rFonts w:ascii="Times New Roman" w:hAnsi="Times New Roman" w:cs="Times New Roman"/>
        </w:rPr>
        <w:t xml:space="preserve">analyse </w:t>
      </w:r>
      <w:r w:rsidR="007238D1" w:rsidRPr="004C67A9">
        <w:rPr>
          <w:rFonts w:ascii="Times New Roman" w:hAnsi="Times New Roman" w:cs="Times New Roman"/>
        </w:rPr>
        <w:t>the model</w:t>
      </w:r>
      <w:r w:rsidR="0086206B" w:rsidRPr="004C67A9">
        <w:rPr>
          <w:rFonts w:ascii="Times New Roman" w:hAnsi="Times New Roman" w:cs="Times New Roman"/>
        </w:rPr>
        <w:t xml:space="preserve"> would </w:t>
      </w:r>
      <w:r w:rsidR="003F3C08" w:rsidRPr="004C67A9">
        <w:rPr>
          <w:rFonts w:ascii="Times New Roman" w:hAnsi="Times New Roman" w:cs="Times New Roman"/>
        </w:rPr>
        <w:t xml:space="preserve">altogether </w:t>
      </w:r>
      <w:commentRangeStart w:id="33"/>
      <w:r w:rsidR="0086206B" w:rsidRPr="004C67A9">
        <w:rPr>
          <w:rFonts w:ascii="Times New Roman" w:hAnsi="Times New Roman" w:cs="Times New Roman"/>
        </w:rPr>
        <w:t xml:space="preserve">exceed reasonable timescales for optimisation </w:t>
      </w:r>
      <w:commentRangeEnd w:id="33"/>
      <w:r w:rsidR="001D35EC" w:rsidRPr="004C67A9">
        <w:rPr>
          <w:rStyle w:val="CommentReference"/>
          <w:rFonts w:ascii="Times New Roman" w:hAnsi="Times New Roman" w:cs="Times New Roman"/>
        </w:rPr>
        <w:commentReference w:id="33"/>
      </w:r>
      <w:r w:rsidR="0086206B" w:rsidRPr="004C67A9">
        <w:rPr>
          <w:rFonts w:ascii="Times New Roman" w:hAnsi="Times New Roman" w:cs="Times New Roman"/>
        </w:rPr>
        <w:t xml:space="preserve">of more complex reinforcement models such as those of T-Joints. </w:t>
      </w:r>
      <w:r w:rsidR="007464A5" w:rsidRPr="004C67A9">
        <w:rPr>
          <w:rFonts w:ascii="Times New Roman" w:hAnsi="Times New Roman" w:cs="Times New Roman"/>
        </w:rPr>
        <w:t xml:space="preserve">However, methods to speed up the generation of surfaces in TexGen using </w:t>
      </w:r>
      <w:r w:rsidR="00F30836" w:rsidRPr="004C67A9">
        <w:rPr>
          <w:rFonts w:ascii="Times New Roman" w:hAnsi="Times New Roman" w:cs="Times New Roman"/>
        </w:rPr>
        <w:t xml:space="preserve">the </w:t>
      </w:r>
      <w:r w:rsidR="003C0158" w:rsidRPr="004C67A9">
        <w:rPr>
          <w:rFonts w:ascii="Times New Roman" w:hAnsi="Times New Roman" w:cs="Times New Roman"/>
        </w:rPr>
        <w:t xml:space="preserve">OpenMP </w:t>
      </w:r>
      <w:commentRangeStart w:id="34"/>
      <w:r w:rsidR="00F30836" w:rsidRPr="004C67A9">
        <w:rPr>
          <w:rFonts w:ascii="Times New Roman" w:hAnsi="Times New Roman" w:cs="Times New Roman"/>
        </w:rPr>
        <w:t>C</w:t>
      </w:r>
      <w:commentRangeEnd w:id="34"/>
      <w:r w:rsidR="003F3C08" w:rsidRPr="004C67A9">
        <w:rPr>
          <w:rStyle w:val="CommentReference"/>
          <w:rFonts w:ascii="Times New Roman" w:hAnsi="Times New Roman" w:cs="Times New Roman"/>
        </w:rPr>
        <w:commentReference w:id="34"/>
      </w:r>
      <w:r w:rsidR="00F30836" w:rsidRPr="004C67A9">
        <w:rPr>
          <w:rFonts w:ascii="Times New Roman" w:hAnsi="Times New Roman" w:cs="Times New Roman"/>
        </w:rPr>
        <w:t>++ library</w:t>
      </w:r>
      <w:r w:rsidR="003C0158" w:rsidRPr="004C67A9">
        <w:rPr>
          <w:rFonts w:ascii="Times New Roman" w:hAnsi="Times New Roman" w:cs="Times New Roman"/>
        </w:rPr>
        <w:t xml:space="preserve"> to parallelise the code</w:t>
      </w:r>
      <w:commentRangeStart w:id="35"/>
      <w:commentRangeEnd w:id="35"/>
      <w:r w:rsidR="00B76554" w:rsidRPr="004C67A9">
        <w:rPr>
          <w:rStyle w:val="CommentReference"/>
          <w:rFonts w:ascii="Times New Roman" w:hAnsi="Times New Roman" w:cs="Times New Roman"/>
        </w:rPr>
        <w:commentReference w:id="35"/>
      </w:r>
      <w:r w:rsidR="007464A5" w:rsidRPr="004C67A9">
        <w:rPr>
          <w:rFonts w:ascii="Times New Roman" w:hAnsi="Times New Roman" w:cs="Times New Roman"/>
        </w:rPr>
        <w:t xml:space="preserve"> were implemented as part of this work.</w:t>
      </w:r>
      <w:r w:rsidR="0086206B" w:rsidRPr="004C67A9">
        <w:rPr>
          <w:rFonts w:ascii="Times New Roman" w:hAnsi="Times New Roman" w:cs="Times New Roman"/>
        </w:rPr>
        <w:t xml:space="preserve"> </w:t>
      </w:r>
      <w:r w:rsidR="0086206B" w:rsidRPr="004C67A9">
        <w:rPr>
          <w:rFonts w:ascii="Times New Roman" w:hAnsi="Times New Roman" w:cs="Times New Roman"/>
        </w:rPr>
        <w:lastRenderedPageBreak/>
        <w:t>Furthermore, alternative optimisation algorithms were used and compared to find the most suitable for use</w:t>
      </w:r>
      <w:r w:rsidR="000F7459" w:rsidRPr="004C67A9">
        <w:rPr>
          <w:rFonts w:ascii="Times New Roman" w:hAnsi="Times New Roman" w:cs="Times New Roman"/>
        </w:rPr>
        <w:t xml:space="preserve">. </w:t>
      </w:r>
    </w:p>
    <w:p w14:paraId="62813374" w14:textId="77777777" w:rsidR="000F7459" w:rsidRPr="004C67A9" w:rsidRDefault="000F7459" w:rsidP="00464D65">
      <w:pPr>
        <w:pStyle w:val="ListParagraph"/>
        <w:spacing w:line="360" w:lineRule="auto"/>
        <w:rPr>
          <w:rFonts w:ascii="Times New Roman" w:hAnsi="Times New Roman" w:cs="Times New Roman"/>
        </w:rPr>
      </w:pPr>
    </w:p>
    <w:p w14:paraId="1ADBA01F" w14:textId="579E5E4E" w:rsidR="0076107D" w:rsidRPr="004C67A9" w:rsidRDefault="005829D9" w:rsidP="00464D65">
      <w:pPr>
        <w:spacing w:line="360" w:lineRule="auto"/>
        <w:ind w:left="360"/>
        <w:jc w:val="both"/>
        <w:rPr>
          <w:rFonts w:ascii="Times New Roman" w:hAnsi="Times New Roman" w:cs="Times New Roman"/>
        </w:rPr>
      </w:pPr>
      <w:r w:rsidRPr="004C67A9">
        <w:rPr>
          <w:rFonts w:ascii="Times New Roman" w:hAnsi="Times New Roman" w:cs="Times New Roman"/>
        </w:rPr>
        <w:t>T</w:t>
      </w:r>
      <w:r w:rsidR="007B54BD" w:rsidRPr="004C67A9">
        <w:rPr>
          <w:rFonts w:ascii="Times New Roman" w:hAnsi="Times New Roman" w:cs="Times New Roman"/>
        </w:rPr>
        <w:t>he woven T-Joint reinforcement</w:t>
      </w:r>
      <w:r w:rsidR="00FD72E3" w:rsidRPr="004C67A9">
        <w:rPr>
          <w:rFonts w:ascii="Times New Roman" w:hAnsi="Times New Roman" w:cs="Times New Roman"/>
        </w:rPr>
        <w:t>s</w:t>
      </w:r>
      <w:r w:rsidR="007B54BD" w:rsidRPr="004C67A9">
        <w:rPr>
          <w:rFonts w:ascii="Times New Roman" w:hAnsi="Times New Roman" w:cs="Times New Roman"/>
        </w:rPr>
        <w:t xml:space="preserve"> </w:t>
      </w:r>
      <w:commentRangeStart w:id="36"/>
      <w:r w:rsidR="00FD72E3" w:rsidRPr="004C67A9">
        <w:rPr>
          <w:rFonts w:ascii="Times New Roman" w:hAnsi="Times New Roman" w:cs="Times New Roman"/>
        </w:rPr>
        <w:t>were</w:t>
      </w:r>
      <w:r w:rsidR="007B54BD" w:rsidRPr="004C67A9">
        <w:rPr>
          <w:rFonts w:ascii="Times New Roman" w:hAnsi="Times New Roman" w:cs="Times New Roman"/>
        </w:rPr>
        <w:t xml:space="preserve"> modelled </w:t>
      </w:r>
      <w:r w:rsidR="00FD72E3" w:rsidRPr="004C67A9">
        <w:rPr>
          <w:rFonts w:ascii="Times New Roman" w:hAnsi="Times New Roman" w:cs="Times New Roman"/>
        </w:rPr>
        <w:t xml:space="preserve">in TexGen </w:t>
      </w:r>
      <w:commentRangeStart w:id="37"/>
      <w:r w:rsidR="007B54BD" w:rsidRPr="004C67A9">
        <w:rPr>
          <w:rFonts w:ascii="Times New Roman" w:hAnsi="Times New Roman" w:cs="Times New Roman"/>
        </w:rPr>
        <w:t>to</w:t>
      </w:r>
      <w:r w:rsidR="00F30836" w:rsidRPr="004C67A9">
        <w:rPr>
          <w:rFonts w:ascii="Times New Roman" w:hAnsi="Times New Roman" w:cs="Times New Roman"/>
        </w:rPr>
        <w:t xml:space="preserve"> enable them </w:t>
      </w:r>
      <w:r w:rsidR="007B54BD" w:rsidRPr="004C67A9">
        <w:rPr>
          <w:rFonts w:ascii="Times New Roman" w:hAnsi="Times New Roman" w:cs="Times New Roman"/>
        </w:rPr>
        <w:t>to be</w:t>
      </w:r>
      <w:commentRangeEnd w:id="37"/>
      <w:r w:rsidR="00437932" w:rsidRPr="004C67A9">
        <w:rPr>
          <w:rStyle w:val="CommentReference"/>
          <w:rFonts w:ascii="Times New Roman" w:hAnsi="Times New Roman" w:cs="Times New Roman"/>
        </w:rPr>
        <w:commentReference w:id="37"/>
      </w:r>
      <w:r w:rsidR="007B54BD" w:rsidRPr="004C67A9">
        <w:rPr>
          <w:rFonts w:ascii="Times New Roman" w:hAnsi="Times New Roman" w:cs="Times New Roman"/>
        </w:rPr>
        <w:t xml:space="preserve"> automatically generated</w:t>
      </w:r>
      <w:r w:rsidR="00FD72E3" w:rsidRPr="004C67A9">
        <w:rPr>
          <w:rFonts w:ascii="Times New Roman" w:hAnsi="Times New Roman" w:cs="Times New Roman"/>
        </w:rPr>
        <w:t xml:space="preserve"> with varying weft configurations.</w:t>
      </w:r>
      <w:r w:rsidR="00BE44FC" w:rsidRPr="004C67A9">
        <w:rPr>
          <w:rFonts w:ascii="Times New Roman" w:hAnsi="Times New Roman" w:cs="Times New Roman"/>
        </w:rPr>
        <w:t xml:space="preserve"> </w:t>
      </w:r>
      <w:commentRangeEnd w:id="36"/>
      <w:r w:rsidR="00A0411A" w:rsidRPr="004C67A9">
        <w:rPr>
          <w:rStyle w:val="CommentReference"/>
          <w:rFonts w:ascii="Times New Roman" w:hAnsi="Times New Roman" w:cs="Times New Roman"/>
        </w:rPr>
        <w:commentReference w:id="36"/>
      </w:r>
      <w:r w:rsidR="00BE44FC" w:rsidRPr="004C67A9">
        <w:rPr>
          <w:rFonts w:ascii="Times New Roman" w:hAnsi="Times New Roman" w:cs="Times New Roman"/>
        </w:rPr>
        <w:t>Determining</w:t>
      </w:r>
      <w:r w:rsidR="00C96DFD" w:rsidRPr="004C67A9">
        <w:rPr>
          <w:rFonts w:ascii="Times New Roman" w:hAnsi="Times New Roman" w:cs="Times New Roman"/>
        </w:rPr>
        <w:t xml:space="preserve"> </w:t>
      </w:r>
      <w:r w:rsidR="00BE44FC" w:rsidRPr="004C67A9">
        <w:rPr>
          <w:rFonts w:ascii="Times New Roman" w:hAnsi="Times New Roman" w:cs="Times New Roman"/>
        </w:rPr>
        <w:t>t</w:t>
      </w:r>
      <w:r w:rsidR="00C96DFD" w:rsidRPr="004C67A9">
        <w:rPr>
          <w:rFonts w:ascii="Times New Roman" w:hAnsi="Times New Roman" w:cs="Times New Roman"/>
        </w:rPr>
        <w:t xml:space="preserve">he ordering of the weft yarns as they wrap around each </w:t>
      </w:r>
      <w:del w:id="38" w:author="Thomas Turner (staff)" w:date="2022-03-18T18:46:00Z">
        <w:r w:rsidR="00C96DFD" w:rsidRPr="004C67A9">
          <w:rPr>
            <w:rFonts w:ascii="Times New Roman" w:hAnsi="Times New Roman" w:cs="Times New Roman"/>
          </w:rPr>
          <w:delText xml:space="preserve">other </w:delText>
        </w:r>
        <w:r w:rsidR="00BE44FC" w:rsidRPr="004C67A9">
          <w:rPr>
            <w:rFonts w:ascii="Times New Roman" w:hAnsi="Times New Roman" w:cs="Times New Roman"/>
          </w:rPr>
          <w:delText xml:space="preserve"> from</w:delText>
        </w:r>
      </w:del>
      <w:ins w:id="39" w:author="Thomas Turner (staff)" w:date="2022-03-18T18:46:00Z">
        <w:r w:rsidR="00DC3C17" w:rsidRPr="004C67A9">
          <w:rPr>
            <w:rFonts w:ascii="Times New Roman" w:hAnsi="Times New Roman" w:cs="Times New Roman"/>
          </w:rPr>
          <w:t>other from</w:t>
        </w:r>
      </w:ins>
      <w:r w:rsidR="00BE44FC" w:rsidRPr="004C67A9">
        <w:rPr>
          <w:rFonts w:ascii="Times New Roman" w:hAnsi="Times New Roman" w:cs="Times New Roman"/>
        </w:rPr>
        <w:t xml:space="preserve"> the pattern draft</w:t>
      </w:r>
      <w:r w:rsidR="00C96DFD" w:rsidRPr="004C67A9">
        <w:rPr>
          <w:rFonts w:ascii="Times New Roman" w:hAnsi="Times New Roman" w:cs="Times New Roman"/>
        </w:rPr>
        <w:t xml:space="preserve"> </w:t>
      </w:r>
      <w:r w:rsidR="00BE44FC" w:rsidRPr="004C67A9">
        <w:rPr>
          <w:rFonts w:ascii="Times New Roman" w:hAnsi="Times New Roman" w:cs="Times New Roman"/>
        </w:rPr>
        <w:t>was automated</w:t>
      </w:r>
      <w:r w:rsidR="0076107D" w:rsidRPr="004C67A9">
        <w:rPr>
          <w:rFonts w:ascii="Times New Roman" w:hAnsi="Times New Roman" w:cs="Times New Roman"/>
        </w:rPr>
        <w:t xml:space="preserve"> with a new Python tool</w:t>
      </w:r>
      <w:r w:rsidR="00BE44FC" w:rsidRPr="004C67A9">
        <w:rPr>
          <w:rFonts w:ascii="Times New Roman" w:hAnsi="Times New Roman" w:cs="Times New Roman"/>
        </w:rPr>
        <w:t xml:space="preserve">, allowing the generation of T-Joints for input into the optimisation. </w:t>
      </w:r>
      <w:r w:rsidR="0076107D" w:rsidRPr="004C67A9">
        <w:rPr>
          <w:rFonts w:ascii="Times New Roman" w:hAnsi="Times New Roman" w:cs="Times New Roman"/>
        </w:rPr>
        <w:t xml:space="preserve">The methodology for producing the weaves after </w:t>
      </w:r>
      <w:r w:rsidR="00F30836" w:rsidRPr="004C67A9">
        <w:rPr>
          <w:rFonts w:ascii="Times New Roman" w:hAnsi="Times New Roman" w:cs="Times New Roman"/>
        </w:rPr>
        <w:t xml:space="preserve">determining the ordering of the weft interlacement </w:t>
      </w:r>
      <w:r w:rsidR="0076107D" w:rsidRPr="004C67A9">
        <w:rPr>
          <w:rFonts w:ascii="Times New Roman" w:hAnsi="Times New Roman" w:cs="Times New Roman"/>
        </w:rPr>
        <w:t xml:space="preserve">was </w:t>
      </w:r>
      <w:r w:rsidR="00F104BD" w:rsidRPr="004C67A9">
        <w:rPr>
          <w:rFonts w:ascii="Times New Roman" w:hAnsi="Times New Roman" w:cs="Times New Roman"/>
        </w:rPr>
        <w:t>described</w:t>
      </w:r>
      <w:r w:rsidR="0076107D" w:rsidRPr="004C67A9">
        <w:rPr>
          <w:rFonts w:ascii="Times New Roman" w:hAnsi="Times New Roman" w:cs="Times New Roman"/>
        </w:rPr>
        <w:t xml:space="preserve"> </w:t>
      </w:r>
      <w:r w:rsidR="00F104BD" w:rsidRPr="004C67A9">
        <w:rPr>
          <w:rFonts w:ascii="Times New Roman" w:hAnsi="Times New Roman" w:cs="Times New Roman"/>
        </w:rPr>
        <w:t xml:space="preserve">with the process of adding nodes, changing </w:t>
      </w:r>
      <w:proofErr w:type="gramStart"/>
      <w:r w:rsidR="00F104BD" w:rsidRPr="004C67A9">
        <w:rPr>
          <w:rFonts w:ascii="Times New Roman" w:hAnsi="Times New Roman" w:cs="Times New Roman"/>
        </w:rPr>
        <w:t>sections</w:t>
      </w:r>
      <w:proofErr w:type="gramEnd"/>
      <w:r w:rsidR="00F104BD" w:rsidRPr="004C67A9">
        <w:rPr>
          <w:rFonts w:ascii="Times New Roman" w:hAnsi="Times New Roman" w:cs="Times New Roman"/>
        </w:rPr>
        <w:t xml:space="preserve"> and moving them into the correct positions.</w:t>
      </w:r>
    </w:p>
    <w:p w14:paraId="2DF7CA2C" w14:textId="77777777" w:rsidR="0076107D" w:rsidRPr="004C67A9" w:rsidRDefault="0076107D" w:rsidP="00464D65">
      <w:pPr>
        <w:pStyle w:val="ListParagraph"/>
        <w:spacing w:line="360" w:lineRule="auto"/>
        <w:rPr>
          <w:rFonts w:ascii="Times New Roman" w:hAnsi="Times New Roman" w:cs="Times New Roman"/>
        </w:rPr>
      </w:pPr>
    </w:p>
    <w:p w14:paraId="4F3DD07D" w14:textId="722309E7" w:rsidR="00030DDC" w:rsidRPr="004C67A9" w:rsidRDefault="0076107D" w:rsidP="00464D65">
      <w:pPr>
        <w:spacing w:line="360" w:lineRule="auto"/>
        <w:ind w:left="360"/>
        <w:jc w:val="both"/>
        <w:rPr>
          <w:rFonts w:ascii="Times New Roman" w:hAnsi="Times New Roman" w:cs="Times New Roman"/>
        </w:rPr>
      </w:pPr>
      <w:r w:rsidRPr="004C67A9">
        <w:rPr>
          <w:rFonts w:ascii="Times New Roman" w:hAnsi="Times New Roman" w:cs="Times New Roman"/>
        </w:rPr>
        <w:t>Voxel meshing was compared against smoothed octree voxel meshing</w:t>
      </w:r>
      <w:r w:rsidR="005829D9" w:rsidRPr="004C67A9">
        <w:rPr>
          <w:rFonts w:ascii="Times New Roman" w:hAnsi="Times New Roman" w:cs="Times New Roman"/>
        </w:rPr>
        <w:t xml:space="preserve"> </w:t>
      </w:r>
      <w:r w:rsidRPr="004C67A9">
        <w:rPr>
          <w:rFonts w:ascii="Times New Roman" w:hAnsi="Times New Roman" w:cs="Times New Roman"/>
        </w:rPr>
        <w:t xml:space="preserve">to establish which is the most </w:t>
      </w:r>
      <w:r w:rsidR="00F30836" w:rsidRPr="004C67A9">
        <w:rPr>
          <w:rFonts w:ascii="Times New Roman" w:hAnsi="Times New Roman" w:cs="Times New Roman"/>
        </w:rPr>
        <w:t xml:space="preserve">efficacious </w:t>
      </w:r>
      <w:r w:rsidRPr="004C67A9">
        <w:rPr>
          <w:rFonts w:ascii="Times New Roman" w:hAnsi="Times New Roman" w:cs="Times New Roman"/>
        </w:rPr>
        <w:t>for the automatic meshing needed for optimisations of T-Joint weaves. Voxel meshing has</w:t>
      </w:r>
      <w:ins w:id="40" w:author="Thomas Turner (staff)" w:date="2022-03-25T17:03:00Z">
        <w:r w:rsidRPr="004C67A9">
          <w:rPr>
            <w:rFonts w:ascii="Times New Roman" w:hAnsi="Times New Roman" w:cs="Times New Roman"/>
          </w:rPr>
          <w:t xml:space="preserve"> </w:t>
        </w:r>
      </w:ins>
      <w:ins w:id="41" w:author="Thomas Turner (staff)" w:date="2022-03-18T18:49:00Z">
        <w:r w:rsidR="00975969" w:rsidRPr="004C67A9">
          <w:rPr>
            <w:rFonts w:ascii="Times New Roman" w:hAnsi="Times New Roman" w:cs="Times New Roman"/>
          </w:rPr>
          <w:t>historically</w:t>
        </w:r>
        <w:r w:rsidRPr="004C67A9">
          <w:rPr>
            <w:rFonts w:ascii="Times New Roman" w:hAnsi="Times New Roman" w:cs="Times New Roman"/>
          </w:rPr>
          <w:t xml:space="preserve"> </w:t>
        </w:r>
      </w:ins>
      <w:r w:rsidRPr="004C67A9">
        <w:rPr>
          <w:rFonts w:ascii="Times New Roman" w:hAnsi="Times New Roman" w:cs="Times New Roman"/>
        </w:rPr>
        <w:t xml:space="preserve">been the standard meshing method for 3D weaves due to its robustness and quick method of generating good aspect ratio, consistent quality elements. Octree voxel meshing builds on this by subdividing the elements at the material interfaces allowing a closer approximation of the true interface surfaces. </w:t>
      </w:r>
      <w:r w:rsidR="00075E5C" w:rsidRPr="004C67A9">
        <w:rPr>
          <w:rFonts w:ascii="Times New Roman" w:hAnsi="Times New Roman" w:cs="Times New Roman"/>
        </w:rPr>
        <w:t xml:space="preserve">Further smoothing iterations remove the </w:t>
      </w:r>
      <w:commentRangeStart w:id="42"/>
      <w:r w:rsidR="00075E5C" w:rsidRPr="004C67A9">
        <w:rPr>
          <w:rFonts w:ascii="Times New Roman" w:hAnsi="Times New Roman" w:cs="Times New Roman"/>
        </w:rPr>
        <w:t>step</w:t>
      </w:r>
      <w:del w:id="43" w:author="Thomas Turner (staff)" w:date="2022-03-17T22:40:00Z">
        <w:r w:rsidR="00075E5C" w:rsidRPr="004C67A9">
          <w:rPr>
            <w:rFonts w:ascii="Times New Roman" w:hAnsi="Times New Roman" w:cs="Times New Roman"/>
          </w:rPr>
          <w:delText>ped</w:delText>
        </w:r>
      </w:del>
      <w:r w:rsidR="00F30836" w:rsidRPr="004C67A9">
        <w:rPr>
          <w:rFonts w:ascii="Times New Roman" w:hAnsi="Times New Roman" w:cs="Times New Roman"/>
        </w:rPr>
        <w:t>-</w:t>
      </w:r>
      <w:r w:rsidR="00075E5C" w:rsidRPr="004C67A9">
        <w:rPr>
          <w:rFonts w:ascii="Times New Roman" w:hAnsi="Times New Roman" w:cs="Times New Roman"/>
        </w:rPr>
        <w:t xml:space="preserve">like </w:t>
      </w:r>
      <w:commentRangeEnd w:id="42"/>
      <w:r w:rsidR="009E661C" w:rsidRPr="004C67A9">
        <w:rPr>
          <w:rStyle w:val="CommentReference"/>
          <w:rFonts w:ascii="Times New Roman" w:hAnsi="Times New Roman" w:cs="Times New Roman"/>
        </w:rPr>
        <w:commentReference w:id="42"/>
      </w:r>
      <w:r w:rsidR="00075E5C" w:rsidRPr="004C67A9">
        <w:rPr>
          <w:rFonts w:ascii="Times New Roman" w:hAnsi="Times New Roman" w:cs="Times New Roman"/>
        </w:rPr>
        <w:t xml:space="preserve">interface but can lead to distorted elements so </w:t>
      </w:r>
      <w:r w:rsidR="00F30836" w:rsidRPr="004C67A9">
        <w:rPr>
          <w:rFonts w:ascii="Times New Roman" w:hAnsi="Times New Roman" w:cs="Times New Roman"/>
        </w:rPr>
        <w:t>care should be taken to limit the number of iterations ensure the element quality does not deteriorate.</w:t>
      </w:r>
      <w:r w:rsidR="00075E5C" w:rsidRPr="004C67A9">
        <w:rPr>
          <w:rFonts w:ascii="Times New Roman" w:hAnsi="Times New Roman" w:cs="Times New Roman"/>
        </w:rPr>
        <w:t xml:space="preserve"> In either case, it was found these do not contribute to the overall stiffness response but can reduce interface stresses caused by shear locking. </w:t>
      </w:r>
      <w:r w:rsidR="00D21E5D" w:rsidRPr="004C67A9">
        <w:rPr>
          <w:rFonts w:ascii="Times New Roman" w:hAnsi="Times New Roman" w:cs="Times New Roman"/>
        </w:rPr>
        <w:t xml:space="preserve">The T-joint models were created within a TexGen prism domain which allowed the outline of the T-shape to be specified using a </w:t>
      </w:r>
      <w:r w:rsidR="00F30836" w:rsidRPr="004C67A9">
        <w:rPr>
          <w:rFonts w:ascii="Times New Roman" w:hAnsi="Times New Roman" w:cs="Times New Roman"/>
        </w:rPr>
        <w:t>polygon defined by a set of</w:t>
      </w:r>
      <w:commentRangeStart w:id="44"/>
      <w:r w:rsidR="00D21E5D" w:rsidRPr="004C67A9">
        <w:rPr>
          <w:rFonts w:ascii="Times New Roman" w:hAnsi="Times New Roman" w:cs="Times New Roman"/>
        </w:rPr>
        <w:t xml:space="preserve"> points </w:t>
      </w:r>
      <w:commentRangeEnd w:id="44"/>
      <w:r w:rsidR="00B11109" w:rsidRPr="004C67A9">
        <w:rPr>
          <w:rStyle w:val="CommentReference"/>
          <w:rFonts w:ascii="Times New Roman" w:hAnsi="Times New Roman" w:cs="Times New Roman"/>
        </w:rPr>
        <w:commentReference w:id="44"/>
      </w:r>
      <w:r w:rsidR="00D21E5D" w:rsidRPr="004C67A9">
        <w:rPr>
          <w:rFonts w:ascii="Times New Roman" w:hAnsi="Times New Roman" w:cs="Times New Roman"/>
        </w:rPr>
        <w:t xml:space="preserve">before </w:t>
      </w:r>
      <w:commentRangeStart w:id="45"/>
      <w:r w:rsidR="00D21E5D" w:rsidRPr="004C67A9">
        <w:rPr>
          <w:rFonts w:ascii="Times New Roman" w:hAnsi="Times New Roman" w:cs="Times New Roman"/>
        </w:rPr>
        <w:t>bein</w:t>
      </w:r>
      <w:commentRangeEnd w:id="45"/>
      <w:r w:rsidR="00F30836" w:rsidRPr="004C67A9">
        <w:rPr>
          <w:rFonts w:ascii="Times New Roman" w:hAnsi="Times New Roman" w:cs="Times New Roman"/>
        </w:rPr>
        <w:t>g</w:t>
      </w:r>
      <w:commentRangeStart w:id="46"/>
      <w:ins w:id="47" w:author="Louise Brown (staff)" w:date="2022-03-25T17:03:00Z">
        <w:r w:rsidR="00D21E5D" w:rsidRPr="004C67A9">
          <w:rPr>
            <w:rFonts w:ascii="Times New Roman" w:hAnsi="Times New Roman" w:cs="Times New Roman"/>
          </w:rPr>
          <w:t xml:space="preserve"> </w:t>
        </w:r>
      </w:ins>
      <w:commentRangeEnd w:id="46"/>
      <w:r w:rsidR="00710C88" w:rsidRPr="004C67A9">
        <w:rPr>
          <w:rStyle w:val="CommentReference"/>
          <w:rFonts w:ascii="Times New Roman" w:hAnsi="Times New Roman" w:cs="Times New Roman"/>
        </w:rPr>
        <w:commentReference w:id="45"/>
      </w:r>
      <w:r w:rsidR="003F2865" w:rsidRPr="004C67A9">
        <w:rPr>
          <w:rStyle w:val="CommentReference"/>
          <w:rFonts w:ascii="Times New Roman" w:hAnsi="Times New Roman" w:cs="Times New Roman"/>
        </w:rPr>
        <w:commentReference w:id="46"/>
      </w:r>
      <w:ins w:id="48" w:author="Thomas Turner (staff)" w:date="2022-03-25T17:03:00Z">
        <w:r w:rsidR="00D21E5D" w:rsidRPr="004C67A9">
          <w:rPr>
            <w:rFonts w:ascii="Times New Roman" w:hAnsi="Times New Roman" w:cs="Times New Roman"/>
          </w:rPr>
          <w:t xml:space="preserve"> </w:t>
        </w:r>
      </w:ins>
      <w:r w:rsidR="00D21E5D" w:rsidRPr="004C67A9">
        <w:rPr>
          <w:rFonts w:ascii="Times New Roman" w:hAnsi="Times New Roman" w:cs="Times New Roman"/>
        </w:rPr>
        <w:t xml:space="preserve">meshed with a voxel mesh. As part of the work to generate finite element models of T-joint </w:t>
      </w:r>
      <w:del w:id="49" w:author="Thomas Turner (staff)" w:date="2022-03-18T18:51:00Z">
        <w:r w:rsidR="00D21E5D" w:rsidRPr="004C67A9">
          <w:rPr>
            <w:rFonts w:ascii="Times New Roman" w:hAnsi="Times New Roman" w:cs="Times New Roman"/>
          </w:rPr>
          <w:delText>weaves,  the</w:delText>
        </w:r>
      </w:del>
      <w:ins w:id="50" w:author="Thomas Turner (staff)" w:date="2022-03-18T18:51:00Z">
        <w:r w:rsidR="00440685" w:rsidRPr="004C67A9">
          <w:rPr>
            <w:rFonts w:ascii="Times New Roman" w:hAnsi="Times New Roman" w:cs="Times New Roman"/>
          </w:rPr>
          <w:t>weaves, the</w:t>
        </w:r>
      </w:ins>
      <w:r w:rsidR="00D21E5D" w:rsidRPr="004C67A9">
        <w:rPr>
          <w:rFonts w:ascii="Times New Roman" w:hAnsi="Times New Roman" w:cs="Times New Roman"/>
        </w:rPr>
        <w:t xml:space="preserve"> octree voxel mesh was extended to be used with this form of domain.</w:t>
      </w:r>
    </w:p>
    <w:p w14:paraId="40494D8C" w14:textId="77777777" w:rsidR="00030DDC" w:rsidRPr="004C67A9" w:rsidRDefault="00030DDC" w:rsidP="00464D65">
      <w:pPr>
        <w:pStyle w:val="ListParagraph"/>
        <w:spacing w:line="360" w:lineRule="auto"/>
        <w:rPr>
          <w:rFonts w:ascii="Times New Roman" w:hAnsi="Times New Roman" w:cs="Times New Roman"/>
        </w:rPr>
      </w:pPr>
    </w:p>
    <w:p w14:paraId="7D11AAF0" w14:textId="67E76EA2" w:rsidR="00B64053" w:rsidRPr="004C67A9" w:rsidRDefault="00030DDC" w:rsidP="00464D65">
      <w:pPr>
        <w:spacing w:line="360" w:lineRule="auto"/>
        <w:ind w:left="360"/>
        <w:jc w:val="both"/>
        <w:rPr>
          <w:rFonts w:ascii="Times New Roman" w:hAnsi="Times New Roman" w:cs="Times New Roman"/>
        </w:rPr>
      </w:pPr>
      <w:r w:rsidRPr="004C67A9">
        <w:rPr>
          <w:rFonts w:ascii="Times New Roman" w:hAnsi="Times New Roman" w:cs="Times New Roman"/>
        </w:rPr>
        <w:t xml:space="preserve">After this a modelling scheme for determining the failure initiation load </w:t>
      </w:r>
      <w:r w:rsidR="003478E7" w:rsidRPr="004C67A9">
        <w:rPr>
          <w:rFonts w:ascii="Times New Roman" w:hAnsi="Times New Roman" w:cs="Times New Roman"/>
        </w:rPr>
        <w:t xml:space="preserve">under tensile pull off testing </w:t>
      </w:r>
      <w:r w:rsidRPr="004C67A9">
        <w:rPr>
          <w:rFonts w:ascii="Times New Roman" w:hAnsi="Times New Roman" w:cs="Times New Roman"/>
        </w:rPr>
        <w:t xml:space="preserve">was described using </w:t>
      </w:r>
      <w:proofErr w:type="spellStart"/>
      <w:r w:rsidRPr="004C67A9">
        <w:rPr>
          <w:rFonts w:ascii="Times New Roman" w:hAnsi="Times New Roman" w:cs="Times New Roman"/>
        </w:rPr>
        <w:t>Hashin’s</w:t>
      </w:r>
      <w:proofErr w:type="spellEnd"/>
      <w:r w:rsidRPr="004C67A9">
        <w:rPr>
          <w:rFonts w:ascii="Times New Roman" w:hAnsi="Times New Roman" w:cs="Times New Roman"/>
        </w:rPr>
        <w:t xml:space="preserve"> failure criteria and the modified Von Mises criteria for the yarns and matrix respectively.</w:t>
      </w:r>
      <w:r w:rsidR="003F6893" w:rsidRPr="004C67A9">
        <w:rPr>
          <w:rFonts w:ascii="Times New Roman" w:hAnsi="Times New Roman" w:cs="Times New Roman"/>
        </w:rPr>
        <w:t xml:space="preserve"> This relied on evaluating the stresses</w:t>
      </w:r>
      <w:r w:rsidR="00CE4904" w:rsidRPr="004C67A9">
        <w:rPr>
          <w:rFonts w:ascii="Times New Roman" w:hAnsi="Times New Roman" w:cs="Times New Roman"/>
        </w:rPr>
        <w:t>, post-completion of the finite element analysis,</w:t>
      </w:r>
      <w:r w:rsidR="003F6893" w:rsidRPr="004C67A9">
        <w:rPr>
          <w:rFonts w:ascii="Times New Roman" w:hAnsi="Times New Roman" w:cs="Times New Roman"/>
        </w:rPr>
        <w:t xml:space="preserve"> in the elements at each frame</w:t>
      </w:r>
      <w:r w:rsidR="00CE4904" w:rsidRPr="004C67A9">
        <w:rPr>
          <w:rFonts w:ascii="Times New Roman" w:hAnsi="Times New Roman" w:cs="Times New Roman"/>
        </w:rPr>
        <w:t xml:space="preserve"> and</w:t>
      </w:r>
      <w:r w:rsidR="003F6893" w:rsidRPr="004C67A9">
        <w:rPr>
          <w:rFonts w:ascii="Times New Roman" w:hAnsi="Times New Roman" w:cs="Times New Roman"/>
        </w:rPr>
        <w:t xml:space="preserve"> accumulating the number of failed elements until a </w:t>
      </w:r>
      <w:r w:rsidR="003F6893" w:rsidRPr="004C67A9">
        <w:rPr>
          <w:rFonts w:ascii="Times New Roman" w:hAnsi="Times New Roman" w:cs="Times New Roman"/>
        </w:rPr>
        <w:lastRenderedPageBreak/>
        <w:t xml:space="preserve">threshold was reached. The advantage to this approach is the speed of determining an initial failure </w:t>
      </w:r>
      <w:r w:rsidR="00E65FB6" w:rsidRPr="004C67A9">
        <w:rPr>
          <w:rFonts w:ascii="Times New Roman" w:hAnsi="Times New Roman" w:cs="Times New Roman"/>
        </w:rPr>
        <w:t xml:space="preserve">load </w:t>
      </w:r>
      <w:r w:rsidR="003F6893" w:rsidRPr="004C67A9">
        <w:rPr>
          <w:rFonts w:ascii="Times New Roman" w:hAnsi="Times New Roman" w:cs="Times New Roman"/>
        </w:rPr>
        <w:t>without having to run user subroutines which are called at every iteration.</w:t>
      </w:r>
      <w:r w:rsidR="00CA6D65" w:rsidRPr="004C67A9">
        <w:rPr>
          <w:rFonts w:ascii="Times New Roman" w:hAnsi="Times New Roman" w:cs="Times New Roman"/>
        </w:rPr>
        <w:t xml:space="preserve"> </w:t>
      </w:r>
    </w:p>
    <w:p w14:paraId="2E0C42DF" w14:textId="77777777" w:rsidR="00B64053" w:rsidRPr="004C67A9" w:rsidRDefault="00B64053" w:rsidP="00464D65">
      <w:pPr>
        <w:pStyle w:val="ListParagraph"/>
        <w:spacing w:line="360" w:lineRule="auto"/>
        <w:rPr>
          <w:rFonts w:ascii="Times New Roman" w:hAnsi="Times New Roman" w:cs="Times New Roman"/>
        </w:rPr>
      </w:pPr>
    </w:p>
    <w:p w14:paraId="6FE48D43" w14:textId="51A83F40" w:rsidR="00B64053" w:rsidRPr="004C67A9" w:rsidRDefault="008011BD" w:rsidP="00464D65">
      <w:pPr>
        <w:spacing w:line="360" w:lineRule="auto"/>
        <w:ind w:left="360"/>
        <w:jc w:val="both"/>
        <w:rPr>
          <w:rFonts w:ascii="Times New Roman" w:hAnsi="Times New Roman" w:cs="Times New Roman"/>
        </w:rPr>
      </w:pPr>
      <w:r w:rsidRPr="004C67A9">
        <w:rPr>
          <w:rFonts w:ascii="Times New Roman" w:hAnsi="Times New Roman" w:cs="Times New Roman"/>
        </w:rPr>
        <w:t>Building on the</w:t>
      </w:r>
      <w:r w:rsidR="003F3C08" w:rsidRPr="004C67A9">
        <w:rPr>
          <w:rFonts w:ascii="Times New Roman" w:hAnsi="Times New Roman" w:cs="Times New Roman"/>
        </w:rPr>
        <w:t xml:space="preserve"> work in the earlier chapters</w:t>
      </w:r>
      <w:r w:rsidRPr="004C67A9">
        <w:rPr>
          <w:rFonts w:ascii="Times New Roman" w:hAnsi="Times New Roman" w:cs="Times New Roman"/>
        </w:rPr>
        <w:t>,</w:t>
      </w:r>
      <w:r w:rsidR="003F3C08" w:rsidRPr="004C67A9">
        <w:rPr>
          <w:rFonts w:ascii="Times New Roman" w:hAnsi="Times New Roman" w:cs="Times New Roman"/>
        </w:rPr>
        <w:t xml:space="preserve"> t</w:t>
      </w:r>
      <w:r w:rsidR="00B64053" w:rsidRPr="004C67A9">
        <w:rPr>
          <w:rFonts w:ascii="Times New Roman" w:hAnsi="Times New Roman" w:cs="Times New Roman"/>
        </w:rPr>
        <w:t>he ability to automatically generate weave patterns from the pattern draft</w:t>
      </w:r>
      <w:r w:rsidR="003F3C08" w:rsidRPr="004C67A9">
        <w:rPr>
          <w:rFonts w:ascii="Times New Roman" w:hAnsi="Times New Roman" w:cs="Times New Roman"/>
        </w:rPr>
        <w:t xml:space="preserve">, mesh them and model the tensile pull-off test determining a point of initial failure </w:t>
      </w:r>
      <w:r w:rsidRPr="004C67A9">
        <w:rPr>
          <w:rFonts w:ascii="Times New Roman" w:hAnsi="Times New Roman" w:cs="Times New Roman"/>
        </w:rPr>
        <w:t xml:space="preserve">enabled an </w:t>
      </w:r>
      <w:r w:rsidR="00B64053" w:rsidRPr="004C67A9">
        <w:rPr>
          <w:rFonts w:ascii="Times New Roman" w:hAnsi="Times New Roman" w:cs="Times New Roman"/>
        </w:rPr>
        <w:t>optimisation</w:t>
      </w:r>
      <w:r w:rsidR="00CB19ED" w:rsidRPr="004C67A9">
        <w:rPr>
          <w:rFonts w:ascii="Times New Roman" w:hAnsi="Times New Roman" w:cs="Times New Roman"/>
        </w:rPr>
        <w:t xml:space="preserve"> </w:t>
      </w:r>
      <w:r w:rsidRPr="004C67A9">
        <w:rPr>
          <w:rFonts w:ascii="Times New Roman" w:hAnsi="Times New Roman" w:cs="Times New Roman"/>
        </w:rPr>
        <w:t xml:space="preserve">to be run </w:t>
      </w:r>
      <w:r w:rsidR="00CB19ED" w:rsidRPr="004C67A9">
        <w:rPr>
          <w:rFonts w:ascii="Times New Roman" w:hAnsi="Times New Roman" w:cs="Times New Roman"/>
        </w:rPr>
        <w:t xml:space="preserve">to find </w:t>
      </w:r>
      <w:r w:rsidRPr="004C67A9">
        <w:rPr>
          <w:rFonts w:ascii="Times New Roman" w:hAnsi="Times New Roman" w:cs="Times New Roman"/>
        </w:rPr>
        <w:t>weaves with the highest initial failure load under tensile pull-off testing</w:t>
      </w:r>
      <w:r w:rsidR="00CB19ED" w:rsidRPr="004C67A9">
        <w:rPr>
          <w:rFonts w:ascii="Times New Roman" w:hAnsi="Times New Roman" w:cs="Times New Roman"/>
        </w:rPr>
        <w:t xml:space="preserve">.  </w:t>
      </w:r>
      <w:r w:rsidR="00394CCF" w:rsidRPr="004C67A9">
        <w:rPr>
          <w:rFonts w:ascii="Times New Roman" w:hAnsi="Times New Roman" w:cs="Times New Roman"/>
        </w:rPr>
        <w:t>To perform the optimisation</w:t>
      </w:r>
      <w:r w:rsidR="00E27883" w:rsidRPr="004C67A9">
        <w:rPr>
          <w:rFonts w:ascii="Times New Roman" w:hAnsi="Times New Roman" w:cs="Times New Roman"/>
        </w:rPr>
        <w:t>,</w:t>
      </w:r>
      <w:r w:rsidR="00394CCF" w:rsidRPr="004C67A9">
        <w:rPr>
          <w:rFonts w:ascii="Times New Roman" w:hAnsi="Times New Roman" w:cs="Times New Roman"/>
        </w:rPr>
        <w:t xml:space="preserve"> which relies on generating permutations of design strings, the design variables were encoded as </w:t>
      </w:r>
      <w:proofErr w:type="gramStart"/>
      <w:r w:rsidR="00394CCF" w:rsidRPr="004C67A9">
        <w:rPr>
          <w:rFonts w:ascii="Times New Roman" w:hAnsi="Times New Roman" w:cs="Times New Roman"/>
        </w:rPr>
        <w:t>4 bit</w:t>
      </w:r>
      <w:proofErr w:type="gramEnd"/>
      <w:r w:rsidR="00394CCF" w:rsidRPr="004C67A9">
        <w:rPr>
          <w:rFonts w:ascii="Times New Roman" w:hAnsi="Times New Roman" w:cs="Times New Roman"/>
        </w:rPr>
        <w:t xml:space="preserve"> binary strings. </w:t>
      </w:r>
      <w:r w:rsidR="00E27883" w:rsidRPr="004C67A9">
        <w:rPr>
          <w:rFonts w:ascii="Times New Roman" w:hAnsi="Times New Roman" w:cs="Times New Roman"/>
        </w:rPr>
        <w:t>The best weave was compared against both the orthogonal weave with no weft crossover and the worst performing textile evaluated during the optimisation. The feature</w:t>
      </w:r>
      <w:del w:id="51" w:author="Thomas Turner (staff)" w:date="2022-03-18T18:56:00Z">
        <w:r w:rsidR="00E27883" w:rsidRPr="004C67A9">
          <w:rPr>
            <w:rFonts w:ascii="Times New Roman" w:hAnsi="Times New Roman" w:cs="Times New Roman"/>
          </w:rPr>
          <w:delText>s</w:delText>
        </w:r>
      </w:del>
      <w:r w:rsidR="00E27883" w:rsidRPr="004C67A9">
        <w:rPr>
          <w:rFonts w:ascii="Times New Roman" w:hAnsi="Times New Roman" w:cs="Times New Roman"/>
        </w:rPr>
        <w:t xml:space="preserve"> that </w:t>
      </w:r>
      <w:r w:rsidR="009A60C6" w:rsidRPr="004C67A9">
        <w:rPr>
          <w:rFonts w:ascii="Times New Roman" w:hAnsi="Times New Roman" w:cs="Times New Roman"/>
        </w:rPr>
        <w:t>caused the weave chosen to be the best performing was determined to be the flattened junction region which was formed by a combination of some crossover and self-entanglement of the weft yarns as they entered the bifurcation region.</w:t>
      </w:r>
    </w:p>
    <w:p w14:paraId="56D1A2D5" w14:textId="77777777" w:rsidR="009E7777" w:rsidRPr="004C67A9" w:rsidRDefault="009E7777" w:rsidP="00464D65">
      <w:pPr>
        <w:spacing w:line="360" w:lineRule="auto"/>
        <w:ind w:left="360"/>
        <w:jc w:val="both"/>
        <w:rPr>
          <w:rFonts w:ascii="Times New Roman" w:hAnsi="Times New Roman" w:cs="Times New Roman"/>
        </w:rPr>
      </w:pPr>
    </w:p>
    <w:p w14:paraId="702FF1D4" w14:textId="77777777" w:rsidR="009E7777" w:rsidRPr="004C67A9" w:rsidRDefault="009E7777" w:rsidP="00464D65">
      <w:pPr>
        <w:spacing w:line="360" w:lineRule="auto"/>
        <w:ind w:left="360"/>
        <w:jc w:val="both"/>
        <w:rPr>
          <w:rFonts w:ascii="Times New Roman" w:hAnsi="Times New Roman" w:cs="Times New Roman"/>
        </w:rPr>
      </w:pPr>
    </w:p>
    <w:p w14:paraId="5A840AE2" w14:textId="16A2584C" w:rsidR="00363A20" w:rsidRPr="004C67A9" w:rsidRDefault="00363A20" w:rsidP="00464D65">
      <w:pPr>
        <w:spacing w:line="360" w:lineRule="auto"/>
        <w:ind w:left="360"/>
        <w:jc w:val="both"/>
        <w:rPr>
          <w:rFonts w:ascii="Times New Roman" w:hAnsi="Times New Roman" w:cs="Times New Roman"/>
        </w:rPr>
      </w:pPr>
    </w:p>
    <w:p w14:paraId="6D220711" w14:textId="42B160EC" w:rsidR="00363A20" w:rsidRPr="004C67A9" w:rsidRDefault="00363A20" w:rsidP="00464D65">
      <w:pPr>
        <w:spacing w:line="360" w:lineRule="auto"/>
        <w:ind w:left="360"/>
        <w:jc w:val="both"/>
        <w:rPr>
          <w:rFonts w:ascii="Times New Roman" w:hAnsi="Times New Roman" w:cs="Times New Roman"/>
        </w:rPr>
      </w:pPr>
      <w:r w:rsidRPr="004C67A9">
        <w:rPr>
          <w:rFonts w:ascii="Times New Roman" w:hAnsi="Times New Roman" w:cs="Times New Roman"/>
        </w:rPr>
        <w:t>Automatic generation of the T-joint geometry is not only useful for performing optimisations. Full scale models with higher mesh densities and more expensive modelling techniques can be accurately produced for finite element analysis using the methodology set out in Chapter 5. Furthermore, the use of the OpenMP library to speed up the generation of surfaces is another advantageous outcome of this work for those seeking to employ cohesive surfaces on textile models. Finally, the application of the octree voxel meshing technique to the prism domains is an important step in the process of generating these meshes for textiles that do not fit the regular flat woven profile.</w:t>
      </w:r>
    </w:p>
    <w:p w14:paraId="58561DD0" w14:textId="77777777" w:rsidR="00A3714E" w:rsidRPr="004C67A9" w:rsidRDefault="00A3714E" w:rsidP="00464D65">
      <w:pPr>
        <w:pStyle w:val="ListParagraph"/>
        <w:spacing w:line="360" w:lineRule="auto"/>
        <w:rPr>
          <w:rFonts w:ascii="Times New Roman" w:hAnsi="Times New Roman" w:cs="Times New Roman"/>
        </w:rPr>
      </w:pPr>
    </w:p>
    <w:p w14:paraId="3AC50F56" w14:textId="453FD496" w:rsidR="00550A36" w:rsidRPr="004C67A9" w:rsidRDefault="00363A20" w:rsidP="00464D65">
      <w:pPr>
        <w:spacing w:line="360" w:lineRule="auto"/>
        <w:ind w:left="360"/>
        <w:jc w:val="both"/>
        <w:rPr>
          <w:rFonts w:ascii="Times New Roman" w:hAnsi="Times New Roman" w:cs="Times New Roman"/>
        </w:rPr>
      </w:pPr>
      <w:r w:rsidRPr="004C67A9">
        <w:rPr>
          <w:rFonts w:ascii="Times New Roman" w:hAnsi="Times New Roman" w:cs="Times New Roman"/>
        </w:rPr>
        <w:t xml:space="preserve">By providing the methodology with which to automatically generate the T-joint models and evaluate an objective function, this work paves the way for optimisation of </w:t>
      </w:r>
      <w:commentRangeStart w:id="52"/>
      <w:del w:id="53" w:author="Thomas Turner (staff)" w:date="2022-03-18T18:56:00Z">
        <w:r w:rsidR="003478E7" w:rsidRPr="004C67A9">
          <w:rPr>
            <w:rFonts w:ascii="Times New Roman" w:hAnsi="Times New Roman" w:cs="Times New Roman"/>
          </w:rPr>
          <w:delText>work</w:delText>
        </w:r>
      </w:del>
      <w:r w:rsidR="003478E7" w:rsidRPr="004C67A9">
        <w:rPr>
          <w:rFonts w:ascii="Times New Roman" w:hAnsi="Times New Roman" w:cs="Times New Roman"/>
        </w:rPr>
        <w:t xml:space="preserve">other forms of optimisation objective functions under different loading conditions. </w:t>
      </w:r>
      <w:commentRangeEnd w:id="52"/>
      <w:r w:rsidR="000455A8" w:rsidRPr="004C67A9">
        <w:rPr>
          <w:rStyle w:val="CommentReference"/>
          <w:rFonts w:ascii="Times New Roman" w:hAnsi="Times New Roman" w:cs="Times New Roman"/>
        </w:rPr>
        <w:commentReference w:id="52"/>
      </w:r>
      <w:r w:rsidR="003478E7" w:rsidRPr="004C67A9">
        <w:rPr>
          <w:rFonts w:ascii="Times New Roman" w:hAnsi="Times New Roman" w:cs="Times New Roman"/>
        </w:rPr>
        <w:t xml:space="preserve">One of the other forms of standard mechanical testing for T-Joints is the bending test where the flanges are </w:t>
      </w:r>
      <w:proofErr w:type="gramStart"/>
      <w:r w:rsidR="003478E7" w:rsidRPr="004C67A9">
        <w:rPr>
          <w:rFonts w:ascii="Times New Roman" w:hAnsi="Times New Roman" w:cs="Times New Roman"/>
        </w:rPr>
        <w:t>clamped</w:t>
      </w:r>
      <w:proofErr w:type="gramEnd"/>
      <w:r w:rsidR="003478E7" w:rsidRPr="004C67A9">
        <w:rPr>
          <w:rFonts w:ascii="Times New Roman" w:hAnsi="Times New Roman" w:cs="Times New Roman"/>
        </w:rPr>
        <w:t xml:space="preserve"> and a transverse load </w:t>
      </w:r>
      <w:r w:rsidR="003478E7" w:rsidRPr="004C67A9">
        <w:rPr>
          <w:rFonts w:ascii="Times New Roman" w:hAnsi="Times New Roman" w:cs="Times New Roman"/>
        </w:rPr>
        <w:lastRenderedPageBreak/>
        <w:t xml:space="preserve">is applied to the T-Joint web. Given that the boundary conditions are </w:t>
      </w:r>
      <w:proofErr w:type="gramStart"/>
      <w:r w:rsidR="003478E7" w:rsidRPr="004C67A9">
        <w:rPr>
          <w:rFonts w:ascii="Times New Roman" w:hAnsi="Times New Roman" w:cs="Times New Roman"/>
        </w:rPr>
        <w:t>similar</w:t>
      </w:r>
      <w:proofErr w:type="gramEnd"/>
      <w:r w:rsidR="003478E7" w:rsidRPr="004C67A9">
        <w:rPr>
          <w:rFonts w:ascii="Times New Roman" w:hAnsi="Times New Roman" w:cs="Times New Roman"/>
        </w:rPr>
        <w:t xml:space="preserve"> and loading is applied to a dummy node, it would be easy to set up optimisations under this loading condition. </w:t>
      </w:r>
    </w:p>
    <w:sectPr w:rsidR="00550A36" w:rsidRPr="004C67A9" w:rsidSect="00E65FB6">
      <w:pgSz w:w="11900" w:h="16840"/>
      <w:pgMar w:top="1440" w:right="1440" w:bottom="1440" w:left="2552"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orge Spackman" w:date="2023-09-25T21:49:00Z" w:initials="GS">
    <w:p w14:paraId="2331CB4C" w14:textId="77777777" w:rsidR="005C1D23" w:rsidRDefault="005C1D23" w:rsidP="00067866">
      <w:r>
        <w:rPr>
          <w:rStyle w:val="CommentReference"/>
        </w:rPr>
        <w:annotationRef/>
      </w:r>
      <w:r>
        <w:rPr>
          <w:color w:val="000000"/>
          <w:sz w:val="20"/>
          <w:szCs w:val="20"/>
        </w:rPr>
        <w:t>Do you want to mention some of this stuff in the chapter discussions?</w:t>
      </w:r>
    </w:p>
  </w:comment>
  <w:comment w:id="1" w:author="George Spackman" w:date="2023-09-25T20:38:00Z" w:initials="GS">
    <w:p w14:paraId="65071560" w14:textId="29BA8BED" w:rsidR="003D7E83" w:rsidRDefault="003D7E83" w:rsidP="002D3FC8">
      <w:r>
        <w:rPr>
          <w:rStyle w:val="CommentReference"/>
        </w:rPr>
        <w:annotationRef/>
      </w:r>
      <w:r>
        <w:rPr>
          <w:color w:val="000000"/>
          <w:sz w:val="20"/>
          <w:szCs w:val="20"/>
        </w:rPr>
        <w:t>Hmm… is this mentioned in C4?</w:t>
      </w:r>
    </w:p>
  </w:comment>
  <w:comment w:id="2" w:author="George Spackman" w:date="2023-09-25T21:49:00Z" w:initials="GS">
    <w:p w14:paraId="52CE2928" w14:textId="77777777" w:rsidR="005C1D23" w:rsidRDefault="005C1D23" w:rsidP="00412976">
      <w:r>
        <w:rPr>
          <w:rStyle w:val="CommentReference"/>
        </w:rPr>
        <w:annotationRef/>
      </w:r>
      <w:r>
        <w:rPr>
          <w:color w:val="000000"/>
          <w:sz w:val="20"/>
          <w:szCs w:val="20"/>
        </w:rPr>
        <w:t>Ref</w:t>
      </w:r>
    </w:p>
  </w:comment>
  <w:comment w:id="3" w:author="George Spackman" w:date="2023-09-28T20:03:00Z" w:initials="GS">
    <w:p w14:paraId="7033BE3A" w14:textId="77777777" w:rsidR="007F6E35" w:rsidRDefault="007F6E35" w:rsidP="009E29D2">
      <w:r>
        <w:rPr>
          <w:rStyle w:val="CommentReference"/>
        </w:rPr>
        <w:annotationRef/>
      </w:r>
      <w:r>
        <w:rPr>
          <w:color w:val="000000"/>
          <w:sz w:val="20"/>
          <w:szCs w:val="20"/>
        </w:rPr>
        <w:t>Take another look at this.</w:t>
      </w:r>
    </w:p>
  </w:comment>
  <w:comment w:id="4" w:author="George Spackman" w:date="2023-08-19T14:30:00Z" w:initials="GS">
    <w:p w14:paraId="65279028" w14:textId="00229A4C" w:rsidR="00470631" w:rsidRDefault="00470631">
      <w:r>
        <w:rPr>
          <w:rStyle w:val="CommentReference"/>
        </w:rPr>
        <w:annotationRef/>
      </w:r>
      <w:r>
        <w:rPr>
          <w:color w:val="000000"/>
          <w:sz w:val="20"/>
          <w:szCs w:val="20"/>
        </w:rPr>
        <w:t>Clunky sentence</w:t>
      </w:r>
    </w:p>
  </w:comment>
  <w:comment w:id="6" w:author="Thomas Turner (staff)" w:date="2022-03-18T18:35:00Z" w:initials="TT(">
    <w:p w14:paraId="21399C37" w14:textId="02303E1C" w:rsidR="00A27ADF" w:rsidRDefault="00A27ADF">
      <w:pPr>
        <w:pStyle w:val="CommentText"/>
      </w:pPr>
      <w:r>
        <w:rPr>
          <w:rStyle w:val="CommentReference"/>
        </w:rPr>
        <w:annotationRef/>
      </w:r>
      <w:r>
        <w:t>Not quite right – I’m not sure what to suggest. A means by which to speed up?</w:t>
      </w:r>
    </w:p>
  </w:comment>
  <w:comment w:id="7" w:author="Thomas Turner (staff)" w:date="2022-03-18T18:36:00Z" w:initials="TT(">
    <w:p w14:paraId="09D46A18" w14:textId="094E3C3D" w:rsidR="003A51B0" w:rsidRDefault="003A51B0">
      <w:pPr>
        <w:pStyle w:val="CommentText"/>
      </w:pPr>
      <w:r>
        <w:rPr>
          <w:rStyle w:val="CommentReference"/>
        </w:rPr>
        <w:annotationRef/>
      </w:r>
      <w:r>
        <w:t>I would say ‘a method for the automat</w:t>
      </w:r>
      <w:r w:rsidR="008E3658">
        <w:t>ic</w:t>
      </w:r>
      <w:r>
        <w:t xml:space="preserve"> generation of t-joint models…’</w:t>
      </w:r>
    </w:p>
  </w:comment>
  <w:comment w:id="13" w:author="Thomas Turner (staff)" w:date="2022-03-18T18:37:00Z" w:initials="TT(">
    <w:p w14:paraId="63983279" w14:textId="37697809" w:rsidR="004731A2" w:rsidRDefault="004731A2">
      <w:pPr>
        <w:pStyle w:val="CommentText"/>
      </w:pPr>
      <w:r>
        <w:rPr>
          <w:rStyle w:val="CommentReference"/>
        </w:rPr>
        <w:annotationRef/>
      </w:r>
      <w:r>
        <w:t>You could add something like ‘subject to the XYZ constraints’ or something to make it sound more like classical optimisation</w:t>
      </w:r>
    </w:p>
  </w:comment>
  <w:comment w:id="15" w:author="Louise Brown (staff)" w:date="2022-03-21T13:06:00Z" w:initials="LB(">
    <w:p w14:paraId="3F962496" w14:textId="4EFF4286" w:rsidR="007311EF" w:rsidRDefault="007311EF">
      <w:pPr>
        <w:pStyle w:val="CommentText"/>
      </w:pPr>
      <w:r>
        <w:rPr>
          <w:rStyle w:val="CommentReference"/>
        </w:rPr>
        <w:annotationRef/>
      </w:r>
      <w:r w:rsidR="009363EF">
        <w:t>Or barriers to?</w:t>
      </w:r>
    </w:p>
  </w:comment>
  <w:comment w:id="14" w:author="Louise Brown (staff)" w:date="2022-03-21T13:12:00Z" w:initials="LB(">
    <w:p w14:paraId="4E58836B" w14:textId="0634C60B" w:rsidR="004946EF" w:rsidRDefault="004946EF">
      <w:pPr>
        <w:pStyle w:val="CommentText"/>
      </w:pPr>
      <w:r>
        <w:rPr>
          <w:rStyle w:val="CommentReference"/>
        </w:rPr>
        <w:annotationRef/>
      </w:r>
      <w:r>
        <w:t xml:space="preserve">These </w:t>
      </w:r>
      <w:r w:rsidR="001E3C2A">
        <w:t xml:space="preserve">are all presented as being TexGen related – can you </w:t>
      </w:r>
      <w:r w:rsidR="00DF724F">
        <w:t>phrase them in a way which makes it clear that it’s a general problem.</w:t>
      </w:r>
    </w:p>
  </w:comment>
  <w:comment w:id="16" w:author="Thomas Turner (staff)" w:date="2022-03-18T18:38:00Z" w:initials="TT(">
    <w:p w14:paraId="42E58BC5" w14:textId="725B2A50" w:rsidR="00C40EE6" w:rsidRDefault="00C40EE6">
      <w:pPr>
        <w:pStyle w:val="CommentText"/>
      </w:pPr>
      <w:r>
        <w:rPr>
          <w:rStyle w:val="CommentReference"/>
        </w:rPr>
        <w:annotationRef/>
      </w:r>
      <w:r>
        <w:t>Whats?</w:t>
      </w:r>
    </w:p>
  </w:comment>
  <w:comment w:id="17" w:author="Louise Brown (staff)" w:date="2022-03-21T13:10:00Z" w:initials="LB(">
    <w:p w14:paraId="44C66E03" w14:textId="6AF29D7B" w:rsidR="00A17F05" w:rsidRDefault="00A17F05">
      <w:pPr>
        <w:pStyle w:val="CommentText"/>
      </w:pPr>
      <w:r>
        <w:rPr>
          <w:rStyle w:val="CommentReference"/>
        </w:rPr>
        <w:annotationRef/>
      </w:r>
      <w:r>
        <w:t xml:space="preserve">Not sure the furthermore and additionally are needed. Just set out </w:t>
      </w:r>
      <w:r w:rsidR="006B5478">
        <w:t>a list of the things identified.</w:t>
      </w:r>
    </w:p>
  </w:comment>
  <w:comment w:id="18" w:author="Thomas Turner (staff)" w:date="2022-03-18T18:39:00Z" w:initials="TT(">
    <w:p w14:paraId="1FB55821" w14:textId="2700EA79" w:rsidR="00C40EE6" w:rsidRDefault="00C40EE6">
      <w:pPr>
        <w:pStyle w:val="CommentText"/>
      </w:pPr>
      <w:r>
        <w:rPr>
          <w:rStyle w:val="CommentReference"/>
        </w:rPr>
        <w:annotationRef/>
      </w:r>
      <w:r>
        <w:t>Could you put something more self-contained here? Just to make it clearer and match the general level of assumed knowledge in the section</w:t>
      </w:r>
    </w:p>
  </w:comment>
  <w:comment w:id="19" w:author="Thomas Turner (staff)" w:date="2022-03-18T18:41:00Z" w:initials="TT(">
    <w:p w14:paraId="1E7620E3" w14:textId="308D59BB" w:rsidR="009E55A4" w:rsidRDefault="009E55A4">
      <w:pPr>
        <w:pStyle w:val="CommentText"/>
      </w:pPr>
      <w:r>
        <w:rPr>
          <w:rStyle w:val="CommentReference"/>
        </w:rPr>
        <w:annotationRef/>
      </w:r>
      <w:r>
        <w:t>I think you could get away with a number if it help</w:t>
      </w:r>
      <w:r w:rsidR="00D87592">
        <w:t>s</w:t>
      </w:r>
    </w:p>
  </w:comment>
  <w:comment w:id="22" w:author="Thomas Turner (staff)" w:date="2022-03-18T18:42:00Z" w:initials="TT(">
    <w:p w14:paraId="4A22BEC9" w14:textId="48FBF30D" w:rsidR="007631DB" w:rsidRDefault="007631DB">
      <w:pPr>
        <w:pStyle w:val="CommentText"/>
      </w:pPr>
      <w:r>
        <w:rPr>
          <w:rStyle w:val="CommentReference"/>
        </w:rPr>
        <w:annotationRef/>
      </w:r>
      <w:r>
        <w:t>What’s a geometry model?</w:t>
      </w:r>
    </w:p>
  </w:comment>
  <w:comment w:id="26" w:author="Thomas Turner (staff)" w:date="2022-03-18T18:42:00Z" w:initials="TT(">
    <w:p w14:paraId="71542912" w14:textId="280DBD02" w:rsidR="00707A5F" w:rsidRDefault="00707A5F">
      <w:pPr>
        <w:pStyle w:val="CommentText"/>
      </w:pPr>
      <w:r>
        <w:rPr>
          <w:rStyle w:val="CommentReference"/>
        </w:rPr>
        <w:annotationRef/>
      </w:r>
      <w:r>
        <w:t>Is this existing optimisation methods or optimisation in general?</w:t>
      </w:r>
    </w:p>
  </w:comment>
  <w:comment w:id="29" w:author="Thomas Turner (staff)" w:date="2022-03-18T18:43:00Z" w:initials="TT(">
    <w:p w14:paraId="44F88EAF" w14:textId="4C26B2B8" w:rsidR="00710764" w:rsidRDefault="00710764">
      <w:pPr>
        <w:pStyle w:val="CommentText"/>
      </w:pPr>
      <w:r>
        <w:rPr>
          <w:rStyle w:val="CommentReference"/>
        </w:rPr>
        <w:annotationRef/>
      </w:r>
      <w:r>
        <w:t>But are you now talking about your own work? A minute ago it was about barriers</w:t>
      </w:r>
    </w:p>
  </w:comment>
  <w:comment w:id="30" w:author="Thomas Turner (staff)" w:date="2022-03-18T18:44:00Z" w:initials="TT(">
    <w:p w14:paraId="2E85DF38" w14:textId="1BDF7B99" w:rsidR="00B62C28" w:rsidRDefault="00B62C28">
      <w:pPr>
        <w:pStyle w:val="CommentText"/>
      </w:pPr>
      <w:r>
        <w:rPr>
          <w:rStyle w:val="CommentReference"/>
        </w:rPr>
        <w:annotationRef/>
      </w:r>
      <w:r>
        <w:t>Cost?</w:t>
      </w:r>
    </w:p>
  </w:comment>
  <w:comment w:id="27" w:author="Louise Brown (staff)" w:date="2022-03-21T13:21:00Z" w:initials="LB(">
    <w:p w14:paraId="016A72C3" w14:textId="77777777" w:rsidR="00F7364A" w:rsidRDefault="00F7364A">
      <w:pPr>
        <w:pStyle w:val="CommentText"/>
      </w:pPr>
      <w:r>
        <w:rPr>
          <w:rStyle w:val="CommentReference"/>
        </w:rPr>
        <w:annotationRef/>
      </w:r>
      <w:r>
        <w:t xml:space="preserve">Can you </w:t>
      </w:r>
      <w:r w:rsidR="00695FC5">
        <w:t>emphasise that this was something which you developed</w:t>
      </w:r>
      <w:r w:rsidR="00171B30">
        <w:t xml:space="preserve"> to facilitate the optimisation?</w:t>
      </w:r>
    </w:p>
  </w:comment>
  <w:comment w:id="32" w:author="Thomas Turner (staff)" w:date="2022-03-18T18:44:00Z" w:initials="TT(">
    <w:p w14:paraId="051197A7" w14:textId="462DD24F" w:rsidR="00B62C28" w:rsidRDefault="00B62C28">
      <w:pPr>
        <w:pStyle w:val="CommentText"/>
      </w:pPr>
      <w:r>
        <w:rPr>
          <w:rStyle w:val="CommentReference"/>
        </w:rPr>
        <w:annotationRef/>
      </w:r>
      <w:r>
        <w:t>Why is this a good idea?</w:t>
      </w:r>
    </w:p>
  </w:comment>
  <w:comment w:id="33" w:author="Louise Brown (staff)" w:date="2022-03-21T13:23:00Z" w:initials="LB(">
    <w:p w14:paraId="699F23CE" w14:textId="00D7EF21" w:rsidR="001D35EC" w:rsidRDefault="001D35EC">
      <w:pPr>
        <w:pStyle w:val="CommentText"/>
      </w:pPr>
      <w:r>
        <w:rPr>
          <w:rStyle w:val="CommentReference"/>
        </w:rPr>
        <w:annotationRef/>
      </w:r>
      <w:r>
        <w:t xml:space="preserve">Altogether, or on current </w:t>
      </w:r>
      <w:r w:rsidR="000241BD">
        <w:t>HPC facility?</w:t>
      </w:r>
    </w:p>
  </w:comment>
  <w:comment w:id="34" w:author="George Spackman [2]" w:date="2022-03-25T20:27:00Z" w:initials="GS">
    <w:p w14:paraId="6A806E98" w14:textId="759F89DC" w:rsidR="003F3C08" w:rsidRDefault="003F3C08">
      <w:pPr>
        <w:pStyle w:val="CommentText"/>
      </w:pPr>
      <w:r>
        <w:rPr>
          <w:rStyle w:val="CommentReference"/>
        </w:rPr>
        <w:annotationRef/>
      </w:r>
      <w:r>
        <w:t>Put in reference on desktop PC!</w:t>
      </w:r>
    </w:p>
  </w:comment>
  <w:comment w:id="35" w:author="Thomas Turner (staff)" w:date="2022-03-18T18:45:00Z" w:initials="TT(">
    <w:p w14:paraId="2437BBF1" w14:textId="4618B53C" w:rsidR="00B76554" w:rsidRDefault="00B76554">
      <w:pPr>
        <w:pStyle w:val="CommentText"/>
      </w:pPr>
      <w:r>
        <w:rPr>
          <w:rStyle w:val="CommentReference"/>
        </w:rPr>
        <w:annotationRef/>
      </w:r>
      <w:r>
        <w:t>I wonder whether this and ‘CT from earlier should be written properly?</w:t>
      </w:r>
    </w:p>
  </w:comment>
  <w:comment w:id="37" w:author="Thomas Turner (staff)" w:date="2022-03-18T18:46:00Z" w:initials="TT(">
    <w:p w14:paraId="54388C88" w14:textId="362F2DE5" w:rsidR="00437932" w:rsidRDefault="00437932">
      <w:pPr>
        <w:pStyle w:val="CommentText"/>
      </w:pPr>
      <w:r>
        <w:rPr>
          <w:rStyle w:val="CommentReference"/>
        </w:rPr>
        <w:annotationRef/>
      </w:r>
      <w:r>
        <w:t xml:space="preserve">That again! </w:t>
      </w:r>
      <w:r w:rsidR="00DC3C17">
        <w:t>Maybe ‘to enable…’?</w:t>
      </w:r>
    </w:p>
  </w:comment>
  <w:comment w:id="36" w:author="Louise Brown (staff)" w:date="2022-03-21T13:26:00Z" w:initials="LB(">
    <w:p w14:paraId="3368E10A" w14:textId="31CCA901" w:rsidR="00A0411A" w:rsidRDefault="00A0411A">
      <w:pPr>
        <w:pStyle w:val="CommentText"/>
      </w:pPr>
      <w:r>
        <w:rPr>
          <w:rStyle w:val="CommentReference"/>
        </w:rPr>
        <w:annotationRef/>
      </w:r>
      <w:r w:rsidR="001176F4">
        <w:t>This could probably be phrased better</w:t>
      </w:r>
    </w:p>
  </w:comment>
  <w:comment w:id="42" w:author="Louise Brown (staff)" w:date="2022-03-21T13:29:00Z" w:initials="LB(">
    <w:p w14:paraId="7AE8F03D" w14:textId="4B9BEC6A" w:rsidR="009E661C" w:rsidRDefault="009E661C">
      <w:pPr>
        <w:pStyle w:val="CommentText"/>
      </w:pPr>
      <w:r>
        <w:rPr>
          <w:rStyle w:val="CommentReference"/>
        </w:rPr>
        <w:annotationRef/>
      </w:r>
      <w:r>
        <w:t>Stepped or step-like?</w:t>
      </w:r>
    </w:p>
  </w:comment>
  <w:comment w:id="44" w:author="Louise Brown (staff)" w:date="2022-03-21T13:31:00Z" w:initials="LB(">
    <w:p w14:paraId="3DDC3145" w14:textId="1D34A5B9" w:rsidR="00B11109" w:rsidRDefault="00B11109">
      <w:pPr>
        <w:pStyle w:val="CommentText"/>
      </w:pPr>
      <w:r>
        <w:rPr>
          <w:rStyle w:val="CommentReference"/>
        </w:rPr>
        <w:annotationRef/>
      </w:r>
      <w:r>
        <w:t>Polygon defined by a set of points?</w:t>
      </w:r>
    </w:p>
  </w:comment>
  <w:comment w:id="45" w:author="Thomas Turner (staff)" w:date="2022-03-18T18:51:00Z" w:initials="TT(">
    <w:p w14:paraId="5F7AC739" w14:textId="3F0EC0F2" w:rsidR="00710C88" w:rsidRDefault="00710C88">
      <w:pPr>
        <w:pStyle w:val="CommentText"/>
      </w:pPr>
      <w:r>
        <w:rPr>
          <w:rStyle w:val="CommentReference"/>
        </w:rPr>
        <w:annotationRef/>
      </w:r>
      <w:r>
        <w:t>!</w:t>
      </w:r>
    </w:p>
  </w:comment>
  <w:comment w:id="46" w:author="Louise Brown (staff)" w:date="2022-03-21T13:32:00Z" w:initials="LB(">
    <w:p w14:paraId="57E9D3B4" w14:textId="77777777" w:rsidR="003F2865" w:rsidRDefault="003F2865">
      <w:pPr>
        <w:pStyle w:val="CommentText"/>
      </w:pPr>
      <w:r>
        <w:rPr>
          <w:rStyle w:val="CommentReference"/>
        </w:rPr>
        <w:annotationRef/>
      </w:r>
      <w:r>
        <w:t>Probably don’t need this</w:t>
      </w:r>
    </w:p>
  </w:comment>
  <w:comment w:id="52" w:author="Louise Brown (staff)" w:date="2022-03-21T13:39:00Z" w:initials="LB(">
    <w:p w14:paraId="265F78C3" w14:textId="77777777" w:rsidR="000455A8" w:rsidRDefault="000455A8">
      <w:pPr>
        <w:pStyle w:val="CommentText"/>
      </w:pPr>
      <w:r>
        <w:rPr>
          <w:rStyle w:val="CommentReference"/>
        </w:rPr>
        <w:annotationRef/>
      </w:r>
      <w:r w:rsidR="00DE4EB1">
        <w:t xml:space="preserve">Could you say that this work paves the way/ enables other </w:t>
      </w:r>
      <w:r w:rsidR="002D3168">
        <w:t xml:space="preserve">optimisations etc or that </w:t>
      </w:r>
      <w:r w:rsidR="003D682D">
        <w:t>it has proven the methodology which can be applied to other optimisation?</w:t>
      </w:r>
    </w:p>
    <w:p w14:paraId="505A92E4" w14:textId="03702C6F" w:rsidR="00502F57" w:rsidRDefault="00B20EB2">
      <w:pPr>
        <w:pStyle w:val="CommentText"/>
      </w:pPr>
      <w:r>
        <w:t xml:space="preserve">Feels like this ought to be the final paragraph </w:t>
      </w:r>
      <w:r w:rsidR="007D72B8">
        <w:t>–</w:t>
      </w:r>
      <w:r>
        <w:t xml:space="preserve"> </w:t>
      </w:r>
      <w:r w:rsidR="007D72B8">
        <w:t xml:space="preserve">some statement about the advances in modelling techniques for this type of structure have </w:t>
      </w:r>
      <w:r w:rsidR="00EC6099">
        <w:t>opened a door to more complex optimisations (or something of that ilk!)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31CB4C" w15:done="0"/>
  <w15:commentEx w15:paraId="65071560" w15:done="0"/>
  <w15:commentEx w15:paraId="52CE2928" w15:done="0"/>
  <w15:commentEx w15:paraId="7033BE3A" w15:done="0"/>
  <w15:commentEx w15:paraId="65279028" w15:done="0"/>
  <w15:commentEx w15:paraId="21399C37" w15:done="0"/>
  <w15:commentEx w15:paraId="09D46A18" w15:done="0"/>
  <w15:commentEx w15:paraId="63983279" w15:done="0"/>
  <w15:commentEx w15:paraId="3F962496" w15:done="0"/>
  <w15:commentEx w15:paraId="4E58836B" w15:done="0"/>
  <w15:commentEx w15:paraId="42E58BC5" w15:done="0"/>
  <w15:commentEx w15:paraId="44C66E03" w15:done="0"/>
  <w15:commentEx w15:paraId="1FB55821" w15:done="0"/>
  <w15:commentEx w15:paraId="1E7620E3" w15:done="0"/>
  <w15:commentEx w15:paraId="4A22BEC9" w15:done="0"/>
  <w15:commentEx w15:paraId="71542912" w15:done="0"/>
  <w15:commentEx w15:paraId="44F88EAF" w15:done="0"/>
  <w15:commentEx w15:paraId="2E85DF38" w15:done="0"/>
  <w15:commentEx w15:paraId="016A72C3" w15:done="0"/>
  <w15:commentEx w15:paraId="051197A7" w15:done="0"/>
  <w15:commentEx w15:paraId="699F23CE" w15:done="0"/>
  <w15:commentEx w15:paraId="6A806E98" w15:done="0"/>
  <w15:commentEx w15:paraId="2437BBF1" w15:done="0"/>
  <w15:commentEx w15:paraId="54388C88" w15:done="0"/>
  <w15:commentEx w15:paraId="3368E10A" w15:done="0"/>
  <w15:commentEx w15:paraId="7AE8F03D" w15:done="0"/>
  <w15:commentEx w15:paraId="3DDC3145" w15:done="0"/>
  <w15:commentEx w15:paraId="5F7AC739" w15:done="0"/>
  <w15:commentEx w15:paraId="57E9D3B4" w15:done="0"/>
  <w15:commentEx w15:paraId="505A92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2934AC" w16cex:dateUtc="2023-09-25T20:49:00Z"/>
  <w16cex:commentExtensible w16cex:durableId="33356136" w16cex:dateUtc="2023-09-25T19:38:00Z"/>
  <w16cex:commentExtensible w16cex:durableId="5CFDD6D3" w16cex:dateUtc="2023-09-25T20:49:00Z"/>
  <w16cex:commentExtensible w16cex:durableId="61ADD4C9" w16cex:dateUtc="2023-09-28T19:03:00Z"/>
  <w16cex:commentExtensible w16cex:durableId="636CF108" w16cex:dateUtc="2023-08-19T13:30:00Z"/>
  <w16cex:commentExtensible w16cex:durableId="25DF4F7B" w16cex:dateUtc="2022-03-18T18:35:00Z"/>
  <w16cex:commentExtensible w16cex:durableId="25DF4F9C" w16cex:dateUtc="2022-03-18T18:36:00Z"/>
  <w16cex:commentExtensible w16cex:durableId="25DF4FEA" w16cex:dateUtc="2022-03-18T18:37:00Z"/>
  <w16cex:commentExtensible w16cex:durableId="25E2F6BA" w16cex:dateUtc="2022-03-21T13:06:00Z"/>
  <w16cex:commentExtensible w16cex:durableId="25E2F821" w16cex:dateUtc="2022-03-21T13:12:00Z"/>
  <w16cex:commentExtensible w16cex:durableId="25DF503A" w16cex:dateUtc="2022-03-18T18:38:00Z"/>
  <w16cex:commentExtensible w16cex:durableId="25E2F7D4" w16cex:dateUtc="2022-03-21T13:10:00Z"/>
  <w16cex:commentExtensible w16cex:durableId="25DF5050" w16cex:dateUtc="2022-03-18T18:39:00Z"/>
  <w16cex:commentExtensible w16cex:durableId="25DF50D2" w16cex:dateUtc="2022-03-18T18:41:00Z"/>
  <w16cex:commentExtensible w16cex:durableId="25DF5103" w16cex:dateUtc="2022-03-18T18:42:00Z"/>
  <w16cex:commentExtensible w16cex:durableId="25DF5129" w16cex:dateUtc="2022-03-18T18:42:00Z"/>
  <w16cex:commentExtensible w16cex:durableId="25DF515E" w16cex:dateUtc="2022-03-18T18:43:00Z"/>
  <w16cex:commentExtensible w16cex:durableId="25DF5177" w16cex:dateUtc="2022-03-18T18:44:00Z"/>
  <w16cex:commentExtensible w16cex:durableId="25E8747B" w16cex:dateUtc="2022-03-21T13:21:00Z"/>
  <w16cex:commentExtensible w16cex:durableId="25DF5187" w16cex:dateUtc="2022-03-18T18:44:00Z"/>
  <w16cex:commentExtensible w16cex:durableId="25E2FAC4" w16cex:dateUtc="2022-03-21T13:23:00Z"/>
  <w16cex:commentExtensible w16cex:durableId="25E8A44F" w16cex:dateUtc="2022-03-25T20:27:00Z"/>
  <w16cex:commentExtensible w16cex:durableId="25DF51C6" w16cex:dateUtc="2022-03-18T18:45:00Z"/>
  <w16cex:commentExtensible w16cex:durableId="25DF51F3" w16cex:dateUtc="2022-03-18T18:46:00Z"/>
  <w16cex:commentExtensible w16cex:durableId="25E2FB68" w16cex:dateUtc="2022-03-21T13:26:00Z"/>
  <w16cex:commentExtensible w16cex:durableId="25E2FC46" w16cex:dateUtc="2022-03-21T13:29:00Z"/>
  <w16cex:commentExtensible w16cex:durableId="25E2FCB5" w16cex:dateUtc="2022-03-21T13:31:00Z"/>
  <w16cex:commentExtensible w16cex:durableId="25DF532A" w16cex:dateUtc="2022-03-18T18:51:00Z"/>
  <w16cex:commentExtensible w16cex:durableId="25E8747D" w16cex:dateUtc="2022-03-21T13:32:00Z"/>
  <w16cex:commentExtensible w16cex:durableId="25E2FE76" w16cex:dateUtc="2022-03-21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31CB4C" w16cid:durableId="342934AC"/>
  <w16cid:commentId w16cid:paraId="65071560" w16cid:durableId="33356136"/>
  <w16cid:commentId w16cid:paraId="52CE2928" w16cid:durableId="5CFDD6D3"/>
  <w16cid:commentId w16cid:paraId="7033BE3A" w16cid:durableId="61ADD4C9"/>
  <w16cid:commentId w16cid:paraId="65279028" w16cid:durableId="636CF108"/>
  <w16cid:commentId w16cid:paraId="21399C37" w16cid:durableId="25DF4F7B"/>
  <w16cid:commentId w16cid:paraId="09D46A18" w16cid:durableId="25DF4F9C"/>
  <w16cid:commentId w16cid:paraId="63983279" w16cid:durableId="25DF4FEA"/>
  <w16cid:commentId w16cid:paraId="3F962496" w16cid:durableId="25E2F6BA"/>
  <w16cid:commentId w16cid:paraId="4E58836B" w16cid:durableId="25E2F821"/>
  <w16cid:commentId w16cid:paraId="42E58BC5" w16cid:durableId="25DF503A"/>
  <w16cid:commentId w16cid:paraId="44C66E03" w16cid:durableId="25E2F7D4"/>
  <w16cid:commentId w16cid:paraId="1FB55821" w16cid:durableId="25DF5050"/>
  <w16cid:commentId w16cid:paraId="1E7620E3" w16cid:durableId="25DF50D2"/>
  <w16cid:commentId w16cid:paraId="4A22BEC9" w16cid:durableId="25DF5103"/>
  <w16cid:commentId w16cid:paraId="71542912" w16cid:durableId="25DF5129"/>
  <w16cid:commentId w16cid:paraId="44F88EAF" w16cid:durableId="25DF515E"/>
  <w16cid:commentId w16cid:paraId="2E85DF38" w16cid:durableId="25DF5177"/>
  <w16cid:commentId w16cid:paraId="016A72C3" w16cid:durableId="25E8747B"/>
  <w16cid:commentId w16cid:paraId="051197A7" w16cid:durableId="25DF5187"/>
  <w16cid:commentId w16cid:paraId="699F23CE" w16cid:durableId="25E2FAC4"/>
  <w16cid:commentId w16cid:paraId="6A806E98" w16cid:durableId="25E8A44F"/>
  <w16cid:commentId w16cid:paraId="2437BBF1" w16cid:durableId="25DF51C6"/>
  <w16cid:commentId w16cid:paraId="54388C88" w16cid:durableId="25DF51F3"/>
  <w16cid:commentId w16cid:paraId="3368E10A" w16cid:durableId="25E2FB68"/>
  <w16cid:commentId w16cid:paraId="7AE8F03D" w16cid:durableId="25E2FC46"/>
  <w16cid:commentId w16cid:paraId="3DDC3145" w16cid:durableId="25E2FCB5"/>
  <w16cid:commentId w16cid:paraId="5F7AC739" w16cid:durableId="25DF532A"/>
  <w16cid:commentId w16cid:paraId="57E9D3B4" w16cid:durableId="25E8747D"/>
  <w16cid:commentId w16cid:paraId="505A92E4" w16cid:durableId="25E2FE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1461"/>
    <w:multiLevelType w:val="hybridMultilevel"/>
    <w:tmpl w:val="03A8A9E2"/>
    <w:lvl w:ilvl="0" w:tplc="76843C20">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8121B"/>
    <w:multiLevelType w:val="hybridMultilevel"/>
    <w:tmpl w:val="1E3419D2"/>
    <w:lvl w:ilvl="0" w:tplc="59EAD544">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3822E5"/>
    <w:multiLevelType w:val="hybridMultilevel"/>
    <w:tmpl w:val="75246CDC"/>
    <w:lvl w:ilvl="0" w:tplc="0924ED48">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E93E68"/>
    <w:multiLevelType w:val="hybridMultilevel"/>
    <w:tmpl w:val="5A447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6D7969"/>
    <w:multiLevelType w:val="hybridMultilevel"/>
    <w:tmpl w:val="26F86ADE"/>
    <w:lvl w:ilvl="0" w:tplc="76843C20">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7864501">
    <w:abstractNumId w:val="4"/>
  </w:num>
  <w:num w:numId="2" w16cid:durableId="133639398">
    <w:abstractNumId w:val="0"/>
  </w:num>
  <w:num w:numId="3" w16cid:durableId="1349675933">
    <w:abstractNumId w:val="3"/>
  </w:num>
  <w:num w:numId="4" w16cid:durableId="377583760">
    <w:abstractNumId w:val="2"/>
  </w:num>
  <w:num w:numId="5" w16cid:durableId="11052671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Spackman">
    <w15:presenceInfo w15:providerId="AD" w15:userId="S::George.Spackman@nottingham.ac.uk::056e363e-7cd3-43fe-bc51-15381a29fdd6"/>
  </w15:person>
  <w15:person w15:author="Thomas Turner (staff)">
    <w15:presenceInfo w15:providerId="None" w15:userId="Thomas Turner (staff)"/>
  </w15:person>
  <w15:person w15:author="Louise Brown (staff)">
    <w15:presenceInfo w15:providerId="AD" w15:userId="S::louise.brown@nottingham.ac.uk::de8b7712-bd89-438d-bea6-a54e5199a8bd"/>
  </w15:person>
  <w15:person w15:author="George Spackman [2]">
    <w15:presenceInfo w15:providerId="AD" w15:userId="S::george.spackman@nottingham.ac.uk::056e363e-7cd3-43fe-bc51-15381a29f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B2"/>
    <w:rsid w:val="000241BD"/>
    <w:rsid w:val="00030DDC"/>
    <w:rsid w:val="000455A8"/>
    <w:rsid w:val="00061FCB"/>
    <w:rsid w:val="00062378"/>
    <w:rsid w:val="0007404A"/>
    <w:rsid w:val="00075E5C"/>
    <w:rsid w:val="000973C9"/>
    <w:rsid w:val="000A2AA1"/>
    <w:rsid w:val="000D3202"/>
    <w:rsid w:val="000D3E2E"/>
    <w:rsid w:val="000D7DE3"/>
    <w:rsid w:val="000F5282"/>
    <w:rsid w:val="000F7459"/>
    <w:rsid w:val="00102A93"/>
    <w:rsid w:val="001176F4"/>
    <w:rsid w:val="00140BEB"/>
    <w:rsid w:val="00171B30"/>
    <w:rsid w:val="00184E69"/>
    <w:rsid w:val="00194851"/>
    <w:rsid w:val="001B53AC"/>
    <w:rsid w:val="001C4828"/>
    <w:rsid w:val="001D35EC"/>
    <w:rsid w:val="001D77ED"/>
    <w:rsid w:val="001E3C2A"/>
    <w:rsid w:val="00224FAC"/>
    <w:rsid w:val="00237D95"/>
    <w:rsid w:val="00255825"/>
    <w:rsid w:val="002745EB"/>
    <w:rsid w:val="00285C34"/>
    <w:rsid w:val="002A0496"/>
    <w:rsid w:val="002A10CB"/>
    <w:rsid w:val="002D3168"/>
    <w:rsid w:val="002D40A9"/>
    <w:rsid w:val="002D5BF8"/>
    <w:rsid w:val="002D5CAA"/>
    <w:rsid w:val="002E3197"/>
    <w:rsid w:val="00303591"/>
    <w:rsid w:val="0031557B"/>
    <w:rsid w:val="00330CCA"/>
    <w:rsid w:val="0033353A"/>
    <w:rsid w:val="0034246B"/>
    <w:rsid w:val="00347870"/>
    <w:rsid w:val="003478E7"/>
    <w:rsid w:val="00363A20"/>
    <w:rsid w:val="0037214F"/>
    <w:rsid w:val="00394CCF"/>
    <w:rsid w:val="00395953"/>
    <w:rsid w:val="003A51B0"/>
    <w:rsid w:val="003C0158"/>
    <w:rsid w:val="003C2535"/>
    <w:rsid w:val="003D682D"/>
    <w:rsid w:val="003D7E83"/>
    <w:rsid w:val="003F245D"/>
    <w:rsid w:val="003F2865"/>
    <w:rsid w:val="003F3C08"/>
    <w:rsid w:val="003F6893"/>
    <w:rsid w:val="003F7C6E"/>
    <w:rsid w:val="00411F70"/>
    <w:rsid w:val="0042222F"/>
    <w:rsid w:val="00437932"/>
    <w:rsid w:val="00440685"/>
    <w:rsid w:val="00444FEC"/>
    <w:rsid w:val="00464D65"/>
    <w:rsid w:val="00470631"/>
    <w:rsid w:val="004731A2"/>
    <w:rsid w:val="00486120"/>
    <w:rsid w:val="00487487"/>
    <w:rsid w:val="004946EF"/>
    <w:rsid w:val="00494C7F"/>
    <w:rsid w:val="004A0EAF"/>
    <w:rsid w:val="004B5791"/>
    <w:rsid w:val="004C1171"/>
    <w:rsid w:val="004C67A9"/>
    <w:rsid w:val="004C7BE0"/>
    <w:rsid w:val="004D7054"/>
    <w:rsid w:val="005016A4"/>
    <w:rsid w:val="00502F57"/>
    <w:rsid w:val="00535EA7"/>
    <w:rsid w:val="00540DB7"/>
    <w:rsid w:val="00547BF6"/>
    <w:rsid w:val="00550A36"/>
    <w:rsid w:val="00565D14"/>
    <w:rsid w:val="005829D9"/>
    <w:rsid w:val="00593735"/>
    <w:rsid w:val="005C1D23"/>
    <w:rsid w:val="005D0396"/>
    <w:rsid w:val="005D12DF"/>
    <w:rsid w:val="005D5A9F"/>
    <w:rsid w:val="005E159E"/>
    <w:rsid w:val="0060107C"/>
    <w:rsid w:val="0060755F"/>
    <w:rsid w:val="00633391"/>
    <w:rsid w:val="006610DE"/>
    <w:rsid w:val="0068180E"/>
    <w:rsid w:val="00695FC5"/>
    <w:rsid w:val="006A09F2"/>
    <w:rsid w:val="006B2979"/>
    <w:rsid w:val="006B3F4E"/>
    <w:rsid w:val="006B5478"/>
    <w:rsid w:val="00707A5F"/>
    <w:rsid w:val="00710764"/>
    <w:rsid w:val="00710C88"/>
    <w:rsid w:val="007238D1"/>
    <w:rsid w:val="0072799B"/>
    <w:rsid w:val="007311EF"/>
    <w:rsid w:val="007464A5"/>
    <w:rsid w:val="007525AE"/>
    <w:rsid w:val="0076107D"/>
    <w:rsid w:val="007631DB"/>
    <w:rsid w:val="007A0DC3"/>
    <w:rsid w:val="007B54BD"/>
    <w:rsid w:val="007C5702"/>
    <w:rsid w:val="007D72B8"/>
    <w:rsid w:val="007D7839"/>
    <w:rsid w:val="007F6E35"/>
    <w:rsid w:val="00800D06"/>
    <w:rsid w:val="008011BD"/>
    <w:rsid w:val="00812500"/>
    <w:rsid w:val="008144DC"/>
    <w:rsid w:val="00816018"/>
    <w:rsid w:val="00821B79"/>
    <w:rsid w:val="00842195"/>
    <w:rsid w:val="0084277B"/>
    <w:rsid w:val="00853835"/>
    <w:rsid w:val="0086206B"/>
    <w:rsid w:val="00891964"/>
    <w:rsid w:val="008950CE"/>
    <w:rsid w:val="008979B8"/>
    <w:rsid w:val="008B54EA"/>
    <w:rsid w:val="008B5909"/>
    <w:rsid w:val="008D6DEE"/>
    <w:rsid w:val="008E3658"/>
    <w:rsid w:val="008F48C8"/>
    <w:rsid w:val="00916BD3"/>
    <w:rsid w:val="009225F4"/>
    <w:rsid w:val="009363EF"/>
    <w:rsid w:val="009462D9"/>
    <w:rsid w:val="00972B6D"/>
    <w:rsid w:val="00975969"/>
    <w:rsid w:val="009A60C6"/>
    <w:rsid w:val="009D23E4"/>
    <w:rsid w:val="009E2E2D"/>
    <w:rsid w:val="009E55A4"/>
    <w:rsid w:val="009E5E30"/>
    <w:rsid w:val="009E661C"/>
    <w:rsid w:val="009E7777"/>
    <w:rsid w:val="00A0411A"/>
    <w:rsid w:val="00A14CC0"/>
    <w:rsid w:val="00A17A8E"/>
    <w:rsid w:val="00A17F05"/>
    <w:rsid w:val="00A21461"/>
    <w:rsid w:val="00A27ADF"/>
    <w:rsid w:val="00A31317"/>
    <w:rsid w:val="00A3714E"/>
    <w:rsid w:val="00A5051B"/>
    <w:rsid w:val="00A5496F"/>
    <w:rsid w:val="00A65431"/>
    <w:rsid w:val="00A662E9"/>
    <w:rsid w:val="00A87890"/>
    <w:rsid w:val="00A93DF8"/>
    <w:rsid w:val="00A95BB1"/>
    <w:rsid w:val="00AB1998"/>
    <w:rsid w:val="00AD62D2"/>
    <w:rsid w:val="00AF4F0B"/>
    <w:rsid w:val="00B11109"/>
    <w:rsid w:val="00B20EB2"/>
    <w:rsid w:val="00B273D7"/>
    <w:rsid w:val="00B3181A"/>
    <w:rsid w:val="00B429D4"/>
    <w:rsid w:val="00B54C74"/>
    <w:rsid w:val="00B62C28"/>
    <w:rsid w:val="00B64053"/>
    <w:rsid w:val="00B76554"/>
    <w:rsid w:val="00BA3EFC"/>
    <w:rsid w:val="00BE44FC"/>
    <w:rsid w:val="00BF1DDA"/>
    <w:rsid w:val="00C40EE6"/>
    <w:rsid w:val="00C447F9"/>
    <w:rsid w:val="00C94B3B"/>
    <w:rsid w:val="00C96DFD"/>
    <w:rsid w:val="00CA6D65"/>
    <w:rsid w:val="00CB19ED"/>
    <w:rsid w:val="00CD2143"/>
    <w:rsid w:val="00CE0C40"/>
    <w:rsid w:val="00CE4904"/>
    <w:rsid w:val="00D0174B"/>
    <w:rsid w:val="00D06FEF"/>
    <w:rsid w:val="00D12D30"/>
    <w:rsid w:val="00D21E5D"/>
    <w:rsid w:val="00D27293"/>
    <w:rsid w:val="00D47569"/>
    <w:rsid w:val="00D668E0"/>
    <w:rsid w:val="00D81C83"/>
    <w:rsid w:val="00D87592"/>
    <w:rsid w:val="00DA611D"/>
    <w:rsid w:val="00DC3C17"/>
    <w:rsid w:val="00DD7DEB"/>
    <w:rsid w:val="00DE4EB1"/>
    <w:rsid w:val="00DF724F"/>
    <w:rsid w:val="00E27883"/>
    <w:rsid w:val="00E46969"/>
    <w:rsid w:val="00E65FB6"/>
    <w:rsid w:val="00E74889"/>
    <w:rsid w:val="00E825AD"/>
    <w:rsid w:val="00E83C9B"/>
    <w:rsid w:val="00E90E25"/>
    <w:rsid w:val="00EA1F9A"/>
    <w:rsid w:val="00EB7C84"/>
    <w:rsid w:val="00EC6099"/>
    <w:rsid w:val="00EC78B2"/>
    <w:rsid w:val="00ED01A4"/>
    <w:rsid w:val="00F058B6"/>
    <w:rsid w:val="00F0708F"/>
    <w:rsid w:val="00F104BD"/>
    <w:rsid w:val="00F2224A"/>
    <w:rsid w:val="00F30836"/>
    <w:rsid w:val="00F462A6"/>
    <w:rsid w:val="00F506E5"/>
    <w:rsid w:val="00F71B60"/>
    <w:rsid w:val="00F7364A"/>
    <w:rsid w:val="00F84B28"/>
    <w:rsid w:val="00F861C9"/>
    <w:rsid w:val="00FA3BDE"/>
    <w:rsid w:val="00FB7600"/>
    <w:rsid w:val="00FD4657"/>
    <w:rsid w:val="00FD72E3"/>
    <w:rsid w:val="00FF4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1812"/>
  <w15:docId w15:val="{355A3DB9-B40D-214D-AAC7-89FC081A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EAF"/>
    <w:pPr>
      <w:keepNext/>
      <w:keepLines/>
      <w:spacing w:before="24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4A0EAF"/>
    <w:pPr>
      <w:keepNext/>
      <w:keepLines/>
      <w:spacing w:before="4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2A10CB"/>
    <w:pPr>
      <w:keepNext/>
      <w:keepLines/>
      <w:spacing w:before="40"/>
      <w:outlineLvl w:val="2"/>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2E9"/>
    <w:pPr>
      <w:ind w:left="720"/>
      <w:contextualSpacing/>
    </w:pPr>
  </w:style>
  <w:style w:type="character" w:styleId="CommentReference">
    <w:name w:val="annotation reference"/>
    <w:basedOn w:val="DefaultParagraphFont"/>
    <w:uiPriority w:val="99"/>
    <w:semiHidden/>
    <w:unhideWhenUsed/>
    <w:rsid w:val="00D06FEF"/>
    <w:rPr>
      <w:sz w:val="16"/>
      <w:szCs w:val="16"/>
    </w:rPr>
  </w:style>
  <w:style w:type="paragraph" w:styleId="CommentText">
    <w:name w:val="annotation text"/>
    <w:basedOn w:val="Normal"/>
    <w:link w:val="CommentTextChar"/>
    <w:uiPriority w:val="99"/>
    <w:semiHidden/>
    <w:unhideWhenUsed/>
    <w:rsid w:val="00D06FEF"/>
    <w:rPr>
      <w:sz w:val="20"/>
      <w:szCs w:val="20"/>
    </w:rPr>
  </w:style>
  <w:style w:type="character" w:customStyle="1" w:styleId="CommentTextChar">
    <w:name w:val="Comment Text Char"/>
    <w:basedOn w:val="DefaultParagraphFont"/>
    <w:link w:val="CommentText"/>
    <w:uiPriority w:val="99"/>
    <w:semiHidden/>
    <w:rsid w:val="00D06FEF"/>
    <w:rPr>
      <w:sz w:val="20"/>
      <w:szCs w:val="20"/>
    </w:rPr>
  </w:style>
  <w:style w:type="paragraph" w:styleId="CommentSubject">
    <w:name w:val="annotation subject"/>
    <w:basedOn w:val="CommentText"/>
    <w:next w:val="CommentText"/>
    <w:link w:val="CommentSubjectChar"/>
    <w:uiPriority w:val="99"/>
    <w:semiHidden/>
    <w:unhideWhenUsed/>
    <w:rsid w:val="00D06FEF"/>
    <w:rPr>
      <w:b/>
      <w:bCs/>
    </w:rPr>
  </w:style>
  <w:style w:type="character" w:customStyle="1" w:styleId="CommentSubjectChar">
    <w:name w:val="Comment Subject Char"/>
    <w:basedOn w:val="CommentTextChar"/>
    <w:link w:val="CommentSubject"/>
    <w:uiPriority w:val="99"/>
    <w:semiHidden/>
    <w:rsid w:val="00D06FEF"/>
    <w:rPr>
      <w:b/>
      <w:bCs/>
      <w:sz w:val="20"/>
      <w:szCs w:val="20"/>
    </w:rPr>
  </w:style>
  <w:style w:type="paragraph" w:styleId="Revision">
    <w:name w:val="Revision"/>
    <w:hidden/>
    <w:uiPriority w:val="99"/>
    <w:semiHidden/>
    <w:rsid w:val="00BA3EFC"/>
  </w:style>
  <w:style w:type="character" w:styleId="PlaceholderText">
    <w:name w:val="Placeholder Text"/>
    <w:basedOn w:val="DefaultParagraphFont"/>
    <w:uiPriority w:val="99"/>
    <w:semiHidden/>
    <w:rsid w:val="005829D9"/>
    <w:rPr>
      <w:color w:val="808080"/>
    </w:rPr>
  </w:style>
  <w:style w:type="paragraph" w:styleId="Title">
    <w:name w:val="Title"/>
    <w:basedOn w:val="Normal"/>
    <w:next w:val="Normal"/>
    <w:link w:val="TitleChar"/>
    <w:uiPriority w:val="10"/>
    <w:qFormat/>
    <w:rsid w:val="009E77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7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0EAF"/>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4A0EAF"/>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2A10CB"/>
    <w:rPr>
      <w:rFonts w:ascii="Times New Roman" w:eastAsiaTheme="majorEastAsia" w:hAnsi="Times New Roman" w:cs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A16A5-9F77-9840-B0C4-87A8C59D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13</Pages>
  <Words>5289</Words>
  <Characters>30153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Spackman</dc:creator>
  <cp:keywords/>
  <dc:description/>
  <cp:lastModifiedBy>George Spackman</cp:lastModifiedBy>
  <cp:revision>25</cp:revision>
  <dcterms:created xsi:type="dcterms:W3CDTF">2022-03-21T13:49:00Z</dcterms:created>
  <dcterms:modified xsi:type="dcterms:W3CDTF">2023-09-29T12:15:00Z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78df8238-310b-3cf6-b367-5fd94b5ffb39</vt:lpwstr>
  </property>
  <property fmtid="{D5CDD505-2E9C-101B-9397-08002B2CF9AE}" pid="24" name="Mendeley Citation Style_1">
    <vt:lpwstr>http://www.zotero.org/styles/ieee</vt:lpwstr>
  </property>
</Properties>
</file>