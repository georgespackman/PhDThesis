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DF01" w14:textId="30BC45FF" w:rsidR="00786A39" w:rsidRDefault="00786A39" w:rsidP="00786A39">
      <w:pPr>
        <w:pStyle w:val="Heading1"/>
      </w:pPr>
      <w:r>
        <w:t xml:space="preserve">6. </w:t>
      </w:r>
      <w:commentRangeStart w:id="0"/>
      <w:r>
        <w:t xml:space="preserve">Analysis of </w:t>
      </w:r>
      <w:ins w:id="1" w:author="George Spackman" w:date="2023-10-03T17:50:00Z">
        <w:r w:rsidR="002E62CD">
          <w:t>A</w:t>
        </w:r>
      </w:ins>
      <w:del w:id="2" w:author="George Spackman" w:date="2023-10-03T17:50:00Z">
        <w:r w:rsidDel="002E62CD">
          <w:delText>a</w:delText>
        </w:r>
      </w:del>
      <w:r>
        <w:t xml:space="preserve">utomatically </w:t>
      </w:r>
      <w:del w:id="3" w:author="George Spackman" w:date="2023-10-03T17:50:00Z">
        <w:r w:rsidDel="002E62CD">
          <w:delText>g</w:delText>
        </w:r>
      </w:del>
      <w:ins w:id="4" w:author="George Spackman" w:date="2023-10-03T17:50:00Z">
        <w:r w:rsidR="002E62CD">
          <w:t>G</w:t>
        </w:r>
      </w:ins>
      <w:r>
        <w:t>enerated T-joint Models for Optimisation</w:t>
      </w:r>
      <w:commentRangeEnd w:id="0"/>
      <w:r w:rsidR="009E105F">
        <w:rPr>
          <w:rStyle w:val="CommentReference"/>
          <w:rFonts w:asciiTheme="minorHAnsi" w:eastAsiaTheme="minorHAnsi" w:hAnsiTheme="minorHAnsi" w:cstheme="minorBidi"/>
          <w:color w:val="auto"/>
          <w:u w:val="none"/>
        </w:rPr>
        <w:commentReference w:id="0"/>
      </w:r>
    </w:p>
    <w:p w14:paraId="2F980899" w14:textId="77777777" w:rsidR="00786A39" w:rsidRDefault="00786A39" w:rsidP="00786A39">
      <w:pPr>
        <w:spacing w:line="360" w:lineRule="auto"/>
        <w:jc w:val="both"/>
        <w:rPr>
          <w:rFonts w:ascii="Times New Roman" w:hAnsi="Times New Roman" w:cs="Times New Roman"/>
        </w:rPr>
      </w:pPr>
    </w:p>
    <w:p w14:paraId="768EAA3F" w14:textId="77777777" w:rsidR="00786A39" w:rsidRDefault="00786A39" w:rsidP="00786A39">
      <w:pPr>
        <w:pStyle w:val="Heading2"/>
      </w:pPr>
      <w:bookmarkStart w:id="5" w:name="_Toc99359671"/>
      <w:r>
        <w:t>6.1 Introduction</w:t>
      </w:r>
      <w:bookmarkEnd w:id="5"/>
    </w:p>
    <w:p w14:paraId="5A263CD4" w14:textId="77777777" w:rsidR="00786A39" w:rsidRDefault="00786A39" w:rsidP="00786A39">
      <w:pPr>
        <w:spacing w:line="360" w:lineRule="auto"/>
        <w:jc w:val="both"/>
        <w:rPr>
          <w:rFonts w:ascii="Times New Roman" w:hAnsi="Times New Roman" w:cs="Times New Roman"/>
        </w:rPr>
      </w:pPr>
    </w:p>
    <w:p w14:paraId="07F87A4B" w14:textId="665EE4A7" w:rsidR="00786A39" w:rsidRDefault="00786A39" w:rsidP="00786A39">
      <w:pPr>
        <w:spacing w:line="360" w:lineRule="auto"/>
        <w:jc w:val="both"/>
        <w:rPr>
          <w:rFonts w:ascii="Times New Roman" w:hAnsi="Times New Roman" w:cs="Times New Roman"/>
        </w:rPr>
      </w:pPr>
      <w:r>
        <w:rPr>
          <w:rFonts w:ascii="Times New Roman" w:hAnsi="Times New Roman" w:cs="Times New Roman"/>
        </w:rPr>
        <w:t>In Chapter 5, a description was provided of how meso-scale 3D woven T-Joint geometry models were automatically generated using TexGen’s Python scripting interface. The next requirements for using this to find optimum weaving patterns for the woven reinforcements are automatic mesh generation and a method of scoring each weave</w:t>
      </w:r>
      <w:r w:rsidR="00225BC1">
        <w:rPr>
          <w:rFonts w:ascii="Times New Roman" w:hAnsi="Times New Roman" w:cs="Times New Roman"/>
        </w:rPr>
        <w:t xml:space="preserve"> or evaluating an objective function value</w:t>
      </w:r>
      <w:r>
        <w:rPr>
          <w:rFonts w:ascii="Times New Roman" w:hAnsi="Times New Roman" w:cs="Times New Roman"/>
        </w:rPr>
        <w:t xml:space="preserve">. </w:t>
      </w:r>
    </w:p>
    <w:p w14:paraId="62784A96" w14:textId="77777777" w:rsidR="00786A39" w:rsidRDefault="00786A39" w:rsidP="00786A39">
      <w:pPr>
        <w:spacing w:line="360" w:lineRule="auto"/>
        <w:jc w:val="both"/>
        <w:rPr>
          <w:rFonts w:ascii="Times New Roman" w:hAnsi="Times New Roman" w:cs="Times New Roman"/>
        </w:rPr>
      </w:pPr>
    </w:p>
    <w:p w14:paraId="3BD2574D" w14:textId="2B267C49"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this chapter, </w:t>
      </w:r>
      <w:del w:id="6" w:author="George Spackman" w:date="2023-10-03T18:55:00Z">
        <w:r w:rsidDel="008A088A">
          <w:rPr>
            <w:rFonts w:ascii="Times New Roman" w:hAnsi="Times New Roman" w:cs="Times New Roman"/>
          </w:rPr>
          <w:delText xml:space="preserve">the meshing of the T-joints using both voxel and octree refined voxel mesh methods for use in optimisation is described. </w:delText>
        </w:r>
      </w:del>
      <w:ins w:id="7" w:author="George Spackman" w:date="2023-10-03T18:56:00Z">
        <w:r w:rsidR="008A088A">
          <w:rPr>
            <w:rFonts w:ascii="Times New Roman" w:hAnsi="Times New Roman" w:cs="Times New Roman"/>
          </w:rPr>
          <w:t>t</w:t>
        </w:r>
      </w:ins>
      <w:commentRangeStart w:id="8"/>
      <w:del w:id="9" w:author="George Spackman" w:date="2023-10-03T18:56:00Z">
        <w:r w:rsidDel="008A088A">
          <w:rPr>
            <w:rFonts w:ascii="Times New Roman" w:hAnsi="Times New Roman" w:cs="Times New Roman"/>
          </w:rPr>
          <w:delText>T</w:delText>
        </w:r>
      </w:del>
      <w:r>
        <w:rPr>
          <w:rFonts w:ascii="Times New Roman" w:hAnsi="Times New Roman" w:cs="Times New Roman"/>
        </w:rPr>
        <w:t xml:space="preserve">he tensile pull-off test that was performed in Chapter </w:t>
      </w:r>
      <w:r w:rsidR="00225BC1">
        <w:rPr>
          <w:rFonts w:ascii="Times New Roman" w:hAnsi="Times New Roman" w:cs="Times New Roman"/>
        </w:rPr>
        <w:t>3</w:t>
      </w:r>
      <w:r>
        <w:rPr>
          <w:rFonts w:ascii="Times New Roman" w:hAnsi="Times New Roman" w:cs="Times New Roman"/>
        </w:rPr>
        <w:t xml:space="preserve"> </w:t>
      </w:r>
      <w:ins w:id="10" w:author="George Spackman" w:date="2023-10-03T18:48:00Z">
        <w:r w:rsidR="008A088A">
          <w:rPr>
            <w:rFonts w:ascii="Times New Roman" w:hAnsi="Times New Roman" w:cs="Times New Roman"/>
          </w:rPr>
          <w:t>i</w:t>
        </w:r>
      </w:ins>
      <w:del w:id="11" w:author="George Spackman" w:date="2023-10-03T18:48:00Z">
        <w:r w:rsidDel="008A088A">
          <w:rPr>
            <w:rFonts w:ascii="Times New Roman" w:hAnsi="Times New Roman" w:cs="Times New Roman"/>
          </w:rPr>
          <w:delText>wa</w:delText>
        </w:r>
      </w:del>
      <w:r>
        <w:rPr>
          <w:rFonts w:ascii="Times New Roman" w:hAnsi="Times New Roman" w:cs="Times New Roman"/>
        </w:rPr>
        <w:t>s simulated using finite element</w:t>
      </w:r>
      <w:r w:rsidR="00225BC1">
        <w:rPr>
          <w:rFonts w:ascii="Times New Roman" w:hAnsi="Times New Roman" w:cs="Times New Roman"/>
        </w:rPr>
        <w:t xml:space="preserve"> analysis</w:t>
      </w:r>
      <w:ins w:id="12" w:author="George Spackman" w:date="2023-10-03T18:35:00Z">
        <w:r w:rsidR="00E00C7C">
          <w:rPr>
            <w:rFonts w:ascii="Times New Roman" w:hAnsi="Times New Roman" w:cs="Times New Roman"/>
          </w:rPr>
          <w:t>.</w:t>
        </w:r>
      </w:ins>
      <w:ins w:id="13" w:author="George Spackman" w:date="2023-10-03T18:55:00Z">
        <w:r w:rsidR="008A088A">
          <w:rPr>
            <w:rFonts w:ascii="Times New Roman" w:hAnsi="Times New Roman" w:cs="Times New Roman"/>
          </w:rPr>
          <w:t xml:space="preserve"> </w:t>
        </w:r>
      </w:ins>
      <w:ins w:id="14" w:author="George Spackman" w:date="2023-10-03T18:57:00Z">
        <w:r w:rsidR="008A088A">
          <w:rPr>
            <w:rFonts w:ascii="Times New Roman" w:hAnsi="Times New Roman" w:cs="Times New Roman"/>
          </w:rPr>
          <w:t>Meshing of a non-cuboidal weave domain that conforms to the T-joint profile</w:t>
        </w:r>
      </w:ins>
      <w:ins w:id="15" w:author="George Spackman" w:date="2023-10-03T18:58:00Z">
        <w:r w:rsidR="001469EB">
          <w:rPr>
            <w:rFonts w:ascii="Times New Roman" w:hAnsi="Times New Roman" w:cs="Times New Roman"/>
          </w:rPr>
          <w:t xml:space="preserve"> i</w:t>
        </w:r>
      </w:ins>
      <w:ins w:id="16" w:author="George Spackman" w:date="2023-10-03T18:57:00Z">
        <w:r w:rsidR="008A088A">
          <w:rPr>
            <w:rFonts w:ascii="Times New Roman" w:hAnsi="Times New Roman" w:cs="Times New Roman"/>
          </w:rPr>
          <w:t>s discussed</w:t>
        </w:r>
      </w:ins>
      <w:ins w:id="17" w:author="George Spackman [2]" w:date="2023-10-03T19:30:00Z">
        <w:r w:rsidR="0016414E">
          <w:rPr>
            <w:rFonts w:ascii="Times New Roman" w:hAnsi="Times New Roman" w:cs="Times New Roman"/>
          </w:rPr>
          <w:t>.</w:t>
        </w:r>
      </w:ins>
      <w:ins w:id="18" w:author="George Spackman [2]" w:date="2023-10-03T19:29:00Z">
        <w:r w:rsidR="0016414E">
          <w:rPr>
            <w:rFonts w:ascii="Times New Roman" w:hAnsi="Times New Roman" w:cs="Times New Roman"/>
          </w:rPr>
          <w:t xml:space="preserve"> </w:t>
        </w:r>
      </w:ins>
      <w:ins w:id="19" w:author="George Spackman [2]" w:date="2023-10-03T19:30:00Z">
        <w:r w:rsidR="0016414E">
          <w:rPr>
            <w:rFonts w:ascii="Times New Roman" w:hAnsi="Times New Roman" w:cs="Times New Roman"/>
          </w:rPr>
          <w:t>A</w:t>
        </w:r>
      </w:ins>
      <w:ins w:id="20" w:author="George Spackman [2]" w:date="2023-10-03T19:29:00Z">
        <w:r w:rsidR="0016414E">
          <w:rPr>
            <w:rFonts w:ascii="Times New Roman" w:hAnsi="Times New Roman" w:cs="Times New Roman"/>
          </w:rPr>
          <w:t xml:space="preserve"> novel adaption for using the octree voxel mesh with the new </w:t>
        </w:r>
      </w:ins>
      <w:ins w:id="21" w:author="George Spackman [2]" w:date="2023-10-03T19:30:00Z">
        <w:r w:rsidR="0016414E">
          <w:rPr>
            <w:rFonts w:ascii="Times New Roman" w:hAnsi="Times New Roman" w:cs="Times New Roman"/>
          </w:rPr>
          <w:t>domain type is presented</w:t>
        </w:r>
      </w:ins>
      <w:ins w:id="22" w:author="George Spackman" w:date="2023-10-03T18:59:00Z">
        <w:r w:rsidR="001469EB">
          <w:rPr>
            <w:rFonts w:ascii="Times New Roman" w:hAnsi="Times New Roman" w:cs="Times New Roman"/>
          </w:rPr>
          <w:t>.</w:t>
        </w:r>
      </w:ins>
      <w:r>
        <w:rPr>
          <w:rFonts w:ascii="Times New Roman" w:hAnsi="Times New Roman" w:cs="Times New Roman"/>
        </w:rPr>
        <w:t xml:space="preserve"> </w:t>
      </w:r>
      <w:ins w:id="23" w:author="George Spackman" w:date="2023-10-03T18:36:00Z">
        <w:r w:rsidR="00E00C7C">
          <w:rPr>
            <w:rFonts w:ascii="Times New Roman" w:hAnsi="Times New Roman" w:cs="Times New Roman"/>
          </w:rPr>
          <w:t>Th</w:t>
        </w:r>
      </w:ins>
      <w:ins w:id="24" w:author="George Spackman" w:date="2023-10-03T18:48:00Z">
        <w:r w:rsidR="008A088A">
          <w:rPr>
            <w:rFonts w:ascii="Times New Roman" w:hAnsi="Times New Roman" w:cs="Times New Roman"/>
          </w:rPr>
          <w:t>e post-processing used to calculate the objective functio</w:t>
        </w:r>
      </w:ins>
      <w:ins w:id="25" w:author="George Spackman" w:date="2023-10-03T18:49:00Z">
        <w:r w:rsidR="008A088A">
          <w:rPr>
            <w:rFonts w:ascii="Times New Roman" w:hAnsi="Times New Roman" w:cs="Times New Roman"/>
          </w:rPr>
          <w:t>n value is set out. This</w:t>
        </w:r>
      </w:ins>
      <w:ins w:id="26" w:author="George Spackman" w:date="2023-10-03T18:36:00Z">
        <w:r w:rsidR="00E00C7C">
          <w:rPr>
            <w:rFonts w:ascii="Times New Roman" w:hAnsi="Times New Roman" w:cs="Times New Roman"/>
          </w:rPr>
          <w:t xml:space="preserve"> will be used</w:t>
        </w:r>
      </w:ins>
      <w:del w:id="27" w:author="George Spackman" w:date="2023-10-03T18:36:00Z">
        <w:r w:rsidDel="00E00C7C">
          <w:rPr>
            <w:rFonts w:ascii="Times New Roman" w:hAnsi="Times New Roman" w:cs="Times New Roman"/>
          </w:rPr>
          <w:delText>for use</w:delText>
        </w:r>
      </w:del>
      <w:r>
        <w:rPr>
          <w:rFonts w:ascii="Times New Roman" w:hAnsi="Times New Roman" w:cs="Times New Roman"/>
        </w:rPr>
        <w:t xml:space="preserve"> </w:t>
      </w:r>
      <w:ins w:id="28" w:author="George Spackman" w:date="2023-10-03T18:49:00Z">
        <w:r w:rsidR="008A088A">
          <w:rPr>
            <w:rFonts w:ascii="Times New Roman" w:hAnsi="Times New Roman" w:cs="Times New Roman"/>
          </w:rPr>
          <w:t>in</w:t>
        </w:r>
      </w:ins>
      <w:del w:id="29" w:author="George Spackman" w:date="2023-10-03T18:49:00Z">
        <w:r w:rsidDel="008A088A">
          <w:rPr>
            <w:rFonts w:ascii="Times New Roman" w:hAnsi="Times New Roman" w:cs="Times New Roman"/>
          </w:rPr>
          <w:delText>in</w:delText>
        </w:r>
      </w:del>
      <w:r>
        <w:rPr>
          <w:rFonts w:ascii="Times New Roman" w:hAnsi="Times New Roman" w:cs="Times New Roman"/>
        </w:rPr>
        <w:t xml:space="preserve"> the optimisation routine</w:t>
      </w:r>
      <w:ins w:id="30" w:author="George Spackman" w:date="2023-10-03T18:49:00Z">
        <w:r w:rsidR="008A088A">
          <w:rPr>
            <w:rFonts w:ascii="Times New Roman" w:hAnsi="Times New Roman" w:cs="Times New Roman"/>
          </w:rPr>
          <w:t xml:space="preserve"> presented</w:t>
        </w:r>
      </w:ins>
      <w:r>
        <w:rPr>
          <w:rFonts w:ascii="Times New Roman" w:hAnsi="Times New Roman" w:cs="Times New Roman"/>
        </w:rPr>
        <w:t xml:space="preserve"> in the next chapter.</w:t>
      </w:r>
      <w:commentRangeEnd w:id="8"/>
      <w:r w:rsidR="00B50384">
        <w:rPr>
          <w:rStyle w:val="CommentReference"/>
        </w:rPr>
        <w:commentReference w:id="8"/>
      </w:r>
      <w:r>
        <w:rPr>
          <w:rFonts w:ascii="Times New Roman" w:hAnsi="Times New Roman" w:cs="Times New Roman"/>
        </w:rPr>
        <w:t xml:space="preserve"> </w:t>
      </w:r>
      <w:ins w:id="31" w:author="George Spackman" w:date="2023-10-03T18:50:00Z">
        <w:r w:rsidR="008A088A">
          <w:rPr>
            <w:rFonts w:ascii="Times New Roman" w:hAnsi="Times New Roman" w:cs="Times New Roman"/>
          </w:rPr>
          <w:t xml:space="preserve">Parameter studies are performed on </w:t>
        </w:r>
      </w:ins>
      <w:del w:id="32" w:author="George Spackman" w:date="2023-10-03T18:50:00Z">
        <w:r w:rsidDel="008A088A">
          <w:rPr>
            <w:rFonts w:ascii="Times New Roman" w:hAnsi="Times New Roman" w:cs="Times New Roman"/>
          </w:rPr>
          <w:delText>T</w:delText>
        </w:r>
      </w:del>
      <w:ins w:id="33" w:author="George Spackman" w:date="2023-10-03T18:50:00Z">
        <w:r w:rsidR="008A088A">
          <w:rPr>
            <w:rFonts w:ascii="Times New Roman" w:hAnsi="Times New Roman" w:cs="Times New Roman"/>
          </w:rPr>
          <w:t>t</w:t>
        </w:r>
      </w:ins>
      <w:r>
        <w:rPr>
          <w:rFonts w:ascii="Times New Roman" w:hAnsi="Times New Roman" w:cs="Times New Roman"/>
        </w:rPr>
        <w:t xml:space="preserve">he </w:t>
      </w:r>
      <w:del w:id="34" w:author="George Spackman" w:date="2023-10-03T18:50:00Z">
        <w:r w:rsidDel="008A088A">
          <w:rPr>
            <w:rFonts w:ascii="Times New Roman" w:hAnsi="Times New Roman" w:cs="Times New Roman"/>
          </w:rPr>
          <w:delText>finite element meshes</w:delText>
        </w:r>
      </w:del>
      <w:ins w:id="35" w:author="George Spackman" w:date="2023-10-03T18:50:00Z">
        <w:r w:rsidR="008A088A">
          <w:rPr>
            <w:rFonts w:ascii="Times New Roman" w:hAnsi="Times New Roman" w:cs="Times New Roman"/>
          </w:rPr>
          <w:t>voxel, octree and smoothed octree voxel meshes</w:t>
        </w:r>
      </w:ins>
      <w:r>
        <w:rPr>
          <w:rFonts w:ascii="Times New Roman" w:hAnsi="Times New Roman" w:cs="Times New Roman"/>
        </w:rPr>
        <w:t xml:space="preserve"> </w:t>
      </w:r>
      <w:del w:id="36" w:author="George Spackman" w:date="2023-10-03T18:50:00Z">
        <w:r w:rsidDel="008A088A">
          <w:rPr>
            <w:rFonts w:ascii="Times New Roman" w:hAnsi="Times New Roman" w:cs="Times New Roman"/>
          </w:rPr>
          <w:delText>are c</w:delText>
        </w:r>
      </w:del>
      <w:ins w:id="37" w:author="George Spackman" w:date="2023-10-03T18:51:00Z">
        <w:r w:rsidR="008A088A">
          <w:rPr>
            <w:rFonts w:ascii="Times New Roman" w:hAnsi="Times New Roman" w:cs="Times New Roman"/>
          </w:rPr>
          <w:t>and c</w:t>
        </w:r>
      </w:ins>
      <w:r>
        <w:rPr>
          <w:rFonts w:ascii="Times New Roman" w:hAnsi="Times New Roman" w:cs="Times New Roman"/>
        </w:rPr>
        <w:t xml:space="preserve">ompared before one is chosen </w:t>
      </w:r>
      <w:ins w:id="38" w:author="George Spackman" w:date="2023-10-03T18:54:00Z">
        <w:r w:rsidR="008A088A">
          <w:rPr>
            <w:rFonts w:ascii="Times New Roman" w:hAnsi="Times New Roman" w:cs="Times New Roman"/>
          </w:rPr>
          <w:t>to be used in the optimisation. Key considerations include the accuracy and time it takes to run the analyses</w:t>
        </w:r>
      </w:ins>
      <w:del w:id="39" w:author="George Spackman" w:date="2023-10-03T18:54:00Z">
        <w:r w:rsidDel="008A088A">
          <w:rPr>
            <w:rFonts w:ascii="Times New Roman" w:hAnsi="Times New Roman" w:cs="Times New Roman"/>
          </w:rPr>
          <w:delText>and the modelling scheme to be used to score each weave in the optimisation</w:delText>
        </w:r>
        <w:r w:rsidR="00DF1C15" w:rsidDel="008A088A">
          <w:rPr>
            <w:rFonts w:ascii="Times New Roman" w:hAnsi="Times New Roman" w:cs="Times New Roman"/>
          </w:rPr>
          <w:delText xml:space="preserve"> is set out</w:delText>
        </w:r>
      </w:del>
      <w:r>
        <w:rPr>
          <w:rFonts w:ascii="Times New Roman" w:hAnsi="Times New Roman" w:cs="Times New Roman"/>
        </w:rPr>
        <w:t xml:space="preserve">. </w:t>
      </w:r>
    </w:p>
    <w:p w14:paraId="0F6BF3A7" w14:textId="77777777" w:rsidR="00786A39" w:rsidRDefault="00786A39" w:rsidP="00786A39">
      <w:pPr>
        <w:spacing w:line="360" w:lineRule="auto"/>
        <w:jc w:val="both"/>
        <w:rPr>
          <w:rFonts w:ascii="Times New Roman" w:hAnsi="Times New Roman" w:cs="Times New Roman"/>
        </w:rPr>
      </w:pPr>
    </w:p>
    <w:p w14:paraId="3B6EF681" w14:textId="77777777" w:rsidR="00786A39" w:rsidRDefault="00786A39" w:rsidP="00786A39">
      <w:pPr>
        <w:pStyle w:val="Heading2"/>
      </w:pPr>
      <w:bookmarkStart w:id="40" w:name="_Toc99359672"/>
      <w:r>
        <w:t>6.2 Meshing of T-Joint Weave Models</w:t>
      </w:r>
      <w:bookmarkEnd w:id="40"/>
    </w:p>
    <w:p w14:paraId="2AF38C7B" w14:textId="77777777" w:rsidR="00786A39" w:rsidRDefault="00786A39" w:rsidP="00786A39">
      <w:pPr>
        <w:spacing w:line="360" w:lineRule="auto"/>
        <w:jc w:val="both"/>
        <w:rPr>
          <w:rFonts w:ascii="Times New Roman" w:hAnsi="Times New Roman" w:cs="Times New Roman"/>
        </w:rPr>
      </w:pPr>
    </w:p>
    <w:p w14:paraId="5C610773" w14:textId="1C7F00B4"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Once the meso-scale geometry models are produced, a domain is created using the </w:t>
      </w:r>
      <w:r>
        <w:rPr>
          <w:rFonts w:ascii="Times New Roman" w:hAnsi="Times New Roman" w:cs="Times New Roman"/>
          <w:i/>
          <w:iCs/>
        </w:rPr>
        <w:t>CPrismDomain</w:t>
      </w:r>
      <w:r>
        <w:rPr>
          <w:rFonts w:ascii="Times New Roman" w:hAnsi="Times New Roman" w:cs="Times New Roman"/>
        </w:rPr>
        <w:t xml:space="preserve"> TexGen class</w:t>
      </w:r>
      <w:r w:rsidR="00225BC1">
        <w:rPr>
          <w:rFonts w:ascii="Times New Roman" w:hAnsi="Times New Roman" w:cs="Times New Roman"/>
        </w:rPr>
        <w:t>,</w:t>
      </w:r>
      <w:r>
        <w:rPr>
          <w:rFonts w:ascii="Times New Roman" w:hAnsi="Times New Roman" w:cs="Times New Roman"/>
        </w:rPr>
        <w:t xml:space="preserve"> which </w:t>
      </w:r>
      <w:commentRangeStart w:id="41"/>
      <w:del w:id="42" w:author="George Spackman" w:date="2023-10-03T18:34:00Z">
        <w:r w:rsidDel="00E00C7C">
          <w:rPr>
            <w:rFonts w:ascii="Times New Roman" w:hAnsi="Times New Roman" w:cs="Times New Roman"/>
          </w:rPr>
          <w:delText>will be</w:delText>
        </w:r>
      </w:del>
      <w:ins w:id="43" w:author="George Spackman" w:date="2023-10-03T18:34:00Z">
        <w:r w:rsidR="00E00C7C">
          <w:rPr>
            <w:rFonts w:ascii="Times New Roman" w:hAnsi="Times New Roman" w:cs="Times New Roman"/>
          </w:rPr>
          <w:t>has been</w:t>
        </w:r>
      </w:ins>
      <w:r>
        <w:rPr>
          <w:rFonts w:ascii="Times New Roman" w:hAnsi="Times New Roman" w:cs="Times New Roman"/>
        </w:rPr>
        <w:t xml:space="preserve"> included in a</w:t>
      </w:r>
      <w:del w:id="44" w:author="George Spackman" w:date="2023-10-03T18:34:00Z">
        <w:r w:rsidDel="00E00C7C">
          <w:rPr>
            <w:rFonts w:ascii="Times New Roman" w:hAnsi="Times New Roman" w:cs="Times New Roman"/>
          </w:rPr>
          <w:delText>n</w:delText>
        </w:r>
      </w:del>
      <w:ins w:id="45" w:author="George Spackman" w:date="2023-10-03T18:34:00Z">
        <w:r w:rsidR="00E00C7C">
          <w:rPr>
            <w:rFonts w:ascii="Times New Roman" w:hAnsi="Times New Roman" w:cs="Times New Roman"/>
          </w:rPr>
          <w:t xml:space="preserve"> recent</w:t>
        </w:r>
      </w:ins>
      <w:del w:id="46" w:author="George Spackman" w:date="2023-10-03T18:34:00Z">
        <w:r w:rsidDel="00E00C7C">
          <w:rPr>
            <w:rFonts w:ascii="Times New Roman" w:hAnsi="Times New Roman" w:cs="Times New Roman"/>
          </w:rPr>
          <w:delText xml:space="preserve"> upcoming</w:delText>
        </w:r>
      </w:del>
      <w:r>
        <w:rPr>
          <w:rFonts w:ascii="Times New Roman" w:hAnsi="Times New Roman" w:cs="Times New Roman"/>
        </w:rPr>
        <w:t xml:space="preserve"> release of TexGen</w:t>
      </w:r>
      <w:ins w:id="47" w:author="George Spackman" w:date="2023-10-03T18:47:00Z">
        <w:r w:rsidR="00E00C7C">
          <w:rPr>
            <w:rFonts w:ascii="Times New Roman" w:hAnsi="Times New Roman" w:cs="Times New Roman"/>
          </w:rPr>
          <w:t>,</w:t>
        </w:r>
      </w:ins>
      <w:r>
        <w:rPr>
          <w:rFonts w:ascii="Times New Roman" w:hAnsi="Times New Roman" w:cs="Times New Roman"/>
        </w:rPr>
        <w:t xml:space="preserve"> </w:t>
      </w:r>
      <w:ins w:id="48" w:author="George Spackman" w:date="2023-10-03T18:35:00Z">
        <w:r w:rsidR="00E00C7C">
          <w:rPr>
            <w:rFonts w:ascii="Times New Roman" w:hAnsi="Times New Roman" w:cs="Times New Roman"/>
          </w:rPr>
          <w:t xml:space="preserve">v3.13.1 </w:t>
        </w:r>
      </w:ins>
      <w:r>
        <w:fldChar w:fldCharType="begin" w:fldLock="1"/>
      </w:r>
      <w:r w:rsidR="00E54190">
        <w:rPr>
          <w:rFonts w:ascii="Times New Roman" w:hAnsi="Times New Roman" w:cs="Times New Roman"/>
        </w:rPr>
        <w:instrText>ADDIN CSL_CITATION {"citationItems":[{"id":"ITEM-1","itemData":{"author":[{"dropping-particle":"","family":"Brown","given":"Louise","non-dropping-particle":"","parse-names":false,"suffix":""},{"dropping-particle":"","family":"Matveev","given":"Mikhail","non-dropping-particle":"","parse-names":false,"suffix":""},{"dropping-particle":"","family":"Spackman","given":"George","non-dropping-particle":"","parse-names":false,"suffix":""}],"id":"ITEM-1","issued":{"date-parts":[["0"]]},"title":"louisepb/TexGen: TexGen v3.12.0 (Version v3.12.0).","type":"article"},"uris":["http://www.mendeley.com/documents/?uuid=14d24de5-a504-4591-a0a6-dafe33cfc580"]}],"mendeley":{"formattedCitation":"[1]","plainTextFormattedCitation":"[1]","previouslyFormattedCitation":"[10]"},"properties":{"noteIndex":0},"schema":"https://github.com/citation-style-language/schema/raw/master/csl-citation.json"}</w:instrText>
      </w:r>
      <w:r>
        <w:fldChar w:fldCharType="separate"/>
      </w:r>
      <w:r w:rsidR="00E54190" w:rsidRPr="00E54190">
        <w:rPr>
          <w:rFonts w:ascii="Times New Roman" w:hAnsi="Times New Roman" w:cs="Times New Roman"/>
          <w:noProof/>
        </w:rPr>
        <w:t>[1]</w:t>
      </w:r>
      <w:r>
        <w:fldChar w:fldCharType="end"/>
      </w:r>
      <w:commentRangeEnd w:id="41"/>
      <w:r w:rsidR="00923126">
        <w:rPr>
          <w:rStyle w:val="CommentReference"/>
        </w:rPr>
        <w:commentReference w:id="41"/>
      </w:r>
      <w:ins w:id="49" w:author="George Spackman" w:date="2023-10-03T18:52:00Z">
        <w:r w:rsidR="008A088A">
          <w:rPr>
            <w:rFonts w:ascii="Times New Roman" w:hAnsi="Times New Roman" w:cs="Times New Roman"/>
          </w:rPr>
          <w:t>.</w:t>
        </w:r>
      </w:ins>
      <w:del w:id="50" w:author="George Spackman" w:date="2023-10-03T18:52:00Z">
        <w:r w:rsidDel="008A088A">
          <w:rPr>
            <w:rFonts w:ascii="Times New Roman" w:hAnsi="Times New Roman" w:cs="Times New Roman"/>
          </w:rPr>
          <w:delText>,</w:delText>
        </w:r>
      </w:del>
      <w:r>
        <w:rPr>
          <w:rFonts w:ascii="Times New Roman" w:hAnsi="Times New Roman" w:cs="Times New Roman"/>
        </w:rPr>
        <w:t xml:space="preserve"> </w:t>
      </w:r>
      <w:ins w:id="51" w:author="George Spackman" w:date="2023-10-03T18:52:00Z">
        <w:r w:rsidR="008A088A">
          <w:rPr>
            <w:rFonts w:ascii="Times New Roman" w:hAnsi="Times New Roman" w:cs="Times New Roman"/>
          </w:rPr>
          <w:t>T</w:t>
        </w:r>
      </w:ins>
      <w:del w:id="52" w:author="George Spackman" w:date="2023-10-03T18:52:00Z">
        <w:r w:rsidDel="008A088A">
          <w:rPr>
            <w:rFonts w:ascii="Times New Roman" w:hAnsi="Times New Roman" w:cs="Times New Roman"/>
          </w:rPr>
          <w:delText>w</w:delText>
        </w:r>
      </w:del>
      <w:r>
        <w:rPr>
          <w:rFonts w:ascii="Times New Roman" w:hAnsi="Times New Roman" w:cs="Times New Roman"/>
        </w:rPr>
        <w:t>hi</w:t>
      </w:r>
      <w:ins w:id="53" w:author="George Spackman" w:date="2023-10-03T18:52:00Z">
        <w:r w:rsidR="008A088A">
          <w:rPr>
            <w:rFonts w:ascii="Times New Roman" w:hAnsi="Times New Roman" w:cs="Times New Roman"/>
          </w:rPr>
          <w:t>s</w:t>
        </w:r>
      </w:ins>
      <w:del w:id="54" w:author="George Spackman" w:date="2023-10-03T18:52:00Z">
        <w:r w:rsidDel="008A088A">
          <w:rPr>
            <w:rFonts w:ascii="Times New Roman" w:hAnsi="Times New Roman" w:cs="Times New Roman"/>
          </w:rPr>
          <w:delText>ch</w:delText>
        </w:r>
      </w:del>
      <w:r>
        <w:rPr>
          <w:rFonts w:ascii="Times New Roman" w:hAnsi="Times New Roman" w:cs="Times New Roman"/>
        </w:rPr>
        <w:t xml:space="preserve"> allows the domain of the model to be specified to conform to the outline of the T-shape.  This domain can then be meshed. Before this work, only voxel meshes could be generated on prism shaped domains. The </w:t>
      </w:r>
      <w:proofErr w:type="spellStart"/>
      <w:r>
        <w:rPr>
          <w:rFonts w:ascii="Times New Roman" w:hAnsi="Times New Roman" w:cs="Times New Roman"/>
          <w:i/>
          <w:iCs/>
        </w:rPr>
        <w:t>COctreeVoxelMesh</w:t>
      </w:r>
      <w:proofErr w:type="spellEnd"/>
      <w:r>
        <w:rPr>
          <w:rFonts w:ascii="Times New Roman" w:hAnsi="Times New Roman" w:cs="Times New Roman"/>
        </w:rPr>
        <w:t xml:space="preserve"> class was originally designed to mesh rectangular block domains and so it was necessary to adapt it to be able to mesh the outline of the T-profile. This was achieved by checking whether each element’s nodes were in the bounds of the specified prism outline, which in this case was the T-profile.</w:t>
      </w:r>
    </w:p>
    <w:p w14:paraId="1167AC88" w14:textId="77777777" w:rsidR="00786A39" w:rsidRDefault="00786A39" w:rsidP="00786A39">
      <w:pPr>
        <w:spacing w:line="360" w:lineRule="auto"/>
        <w:jc w:val="both"/>
        <w:rPr>
          <w:rFonts w:ascii="Times New Roman" w:hAnsi="Times New Roman" w:cs="Times New Roman"/>
        </w:rPr>
      </w:pPr>
    </w:p>
    <w:p w14:paraId="5152AA82" w14:textId="77777777" w:rsidR="00786A39" w:rsidRDefault="00786A39" w:rsidP="00786A39">
      <w:pPr>
        <w:spacing w:line="360" w:lineRule="auto"/>
        <w:jc w:val="center"/>
        <w:rPr>
          <w:rFonts w:ascii="Times New Roman" w:hAnsi="Times New Roman" w:cs="Times New Roman"/>
        </w:rPr>
      </w:pPr>
      <w:r w:rsidRPr="00795D8F">
        <w:rPr>
          <w:rFonts w:ascii="Times New Roman" w:hAnsi="Times New Roman" w:cs="Times New Roman"/>
          <w:noProof/>
          <w:lang w:eastAsia="en-GB"/>
        </w:rPr>
        <w:lastRenderedPageBreak/>
        <w:drawing>
          <wp:inline distT="0" distB="0" distL="0" distR="0" wp14:anchorId="35B3D0C9" wp14:editId="4E5D820A">
            <wp:extent cx="3291840" cy="3234840"/>
            <wp:effectExtent l="0" t="0" r="3810" b="3810"/>
            <wp:docPr id="1193257042" name="Picture 1193257042" descr="E:\T-Joint\Pris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Joint\PrismDomai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75" r="42045" b="17630"/>
                    <a:stretch/>
                  </pic:blipFill>
                  <pic:spPr bwMode="auto">
                    <a:xfrm>
                      <a:off x="0" y="0"/>
                      <a:ext cx="3300628" cy="3243475"/>
                    </a:xfrm>
                    <a:prstGeom prst="rect">
                      <a:avLst/>
                    </a:prstGeom>
                    <a:noFill/>
                    <a:ln>
                      <a:noFill/>
                    </a:ln>
                    <a:extLst>
                      <a:ext uri="{53640926-AAD7-44D8-BBD7-CCE9431645EC}">
                        <a14:shadowObscured xmlns:a14="http://schemas.microsoft.com/office/drawing/2010/main"/>
                      </a:ext>
                    </a:extLst>
                  </pic:spPr>
                </pic:pic>
              </a:graphicData>
            </a:graphic>
          </wp:inline>
        </w:drawing>
      </w:r>
    </w:p>
    <w:p w14:paraId="6B64138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6-1 TexGen prism Domain with T-joint outline. The T shape is defined as a set of points and then provided with a length to form the full 3D shape.</w:t>
      </w:r>
    </w:p>
    <w:p w14:paraId="794E9EEC" w14:textId="77777777" w:rsidR="00786A39" w:rsidRDefault="00786A39" w:rsidP="00786A39">
      <w:pPr>
        <w:spacing w:line="360" w:lineRule="auto"/>
        <w:jc w:val="both"/>
        <w:rPr>
          <w:rFonts w:ascii="Times New Roman" w:hAnsi="Times New Roman" w:cs="Times New Roman"/>
        </w:rPr>
      </w:pPr>
    </w:p>
    <w:p w14:paraId="5833C56F" w14:textId="17FEEFDC"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This allows </w:t>
      </w:r>
      <w:commentRangeStart w:id="55"/>
      <w:r>
        <w:rPr>
          <w:rFonts w:ascii="Times New Roman" w:hAnsi="Times New Roman" w:cs="Times New Roman"/>
        </w:rPr>
        <w:t xml:space="preserve">any </w:t>
      </w:r>
      <w:ins w:id="56" w:author="George Spackman" w:date="2023-10-03T18:59:00Z">
        <w:r w:rsidR="001469EB">
          <w:rPr>
            <w:rFonts w:ascii="Times New Roman" w:hAnsi="Times New Roman" w:cs="Times New Roman"/>
          </w:rPr>
          <w:t>prism</w:t>
        </w:r>
      </w:ins>
      <w:del w:id="57" w:author="George Spackman" w:date="2023-10-03T18:59:00Z">
        <w:r w:rsidDel="001469EB">
          <w:rPr>
            <w:rFonts w:ascii="Times New Roman" w:hAnsi="Times New Roman" w:cs="Times New Roman"/>
          </w:rPr>
          <w:delText>profiled</w:delText>
        </w:r>
      </w:del>
      <w:r>
        <w:rPr>
          <w:rFonts w:ascii="Times New Roman" w:hAnsi="Times New Roman" w:cs="Times New Roman"/>
        </w:rPr>
        <w:t xml:space="preserve"> shape</w:t>
      </w:r>
      <w:ins w:id="58" w:author="George Spackman" w:date="2023-10-03T18:59:00Z">
        <w:r w:rsidR="001469EB">
          <w:rPr>
            <w:rFonts w:ascii="Times New Roman" w:hAnsi="Times New Roman" w:cs="Times New Roman"/>
          </w:rPr>
          <w:t>d</w:t>
        </w:r>
      </w:ins>
      <w:r>
        <w:rPr>
          <w:rFonts w:ascii="Times New Roman" w:hAnsi="Times New Roman" w:cs="Times New Roman"/>
        </w:rPr>
        <w:t xml:space="preserve"> domain </w:t>
      </w:r>
      <w:commentRangeEnd w:id="55"/>
      <w:r w:rsidR="000B114B">
        <w:rPr>
          <w:rStyle w:val="CommentReference"/>
        </w:rPr>
        <w:commentReference w:id="55"/>
      </w:r>
      <w:r>
        <w:rPr>
          <w:rFonts w:ascii="Times New Roman" w:hAnsi="Times New Roman" w:cs="Times New Roman"/>
        </w:rPr>
        <w:t>to be meshed with the octree voxel mesh in TexGen, allowing the possibility for users to use it to mesh complex domains such as I and Pi shaped domains</w:t>
      </w:r>
      <w:ins w:id="59" w:author="George Spackman" w:date="2023-10-03T18:59:00Z">
        <w:r w:rsidR="001469EB">
          <w:rPr>
            <w:rFonts w:ascii="Times New Roman" w:hAnsi="Times New Roman" w:cs="Times New Roman"/>
          </w:rPr>
          <w:t>,</w:t>
        </w:r>
      </w:ins>
      <w:r>
        <w:rPr>
          <w:rFonts w:ascii="Times New Roman" w:hAnsi="Times New Roman" w:cs="Times New Roman"/>
        </w:rPr>
        <w:t xml:space="preserve"> among others. </w:t>
      </w:r>
      <w:del w:id="60" w:author="George Spackman [2]" w:date="2023-10-03T19:31:00Z">
        <w:r w:rsidDel="0016414E">
          <w:rPr>
            <w:rFonts w:ascii="Times New Roman" w:hAnsi="Times New Roman" w:cs="Times New Roman"/>
          </w:rPr>
          <w:delText xml:space="preserve"> </w:delText>
        </w:r>
      </w:del>
      <w:r>
        <w:rPr>
          <w:rFonts w:ascii="Times New Roman" w:hAnsi="Times New Roman" w:cs="Times New Roman"/>
        </w:rPr>
        <w:t>In this work,</w:t>
      </w:r>
      <w:ins w:id="61" w:author="George Spackman [2]" w:date="2023-10-03T19:31:00Z">
        <w:r w:rsidR="0016414E">
          <w:rPr>
            <w:rFonts w:ascii="Times New Roman" w:hAnsi="Times New Roman" w:cs="Times New Roman"/>
          </w:rPr>
          <w:t xml:space="preserve"> this </w:t>
        </w:r>
      </w:ins>
      <w:ins w:id="62" w:author="George Spackman [2]" w:date="2023-10-03T19:32:00Z">
        <w:r w:rsidR="0016414E">
          <w:rPr>
            <w:rFonts w:ascii="Times New Roman" w:hAnsi="Times New Roman" w:cs="Times New Roman"/>
          </w:rPr>
          <w:t xml:space="preserve">allows the octree voxel mesh to be applied to the T-joint geometry models discussed in chapter </w:t>
        </w:r>
        <w:commentRangeStart w:id="63"/>
        <w:r w:rsidR="0016414E">
          <w:rPr>
            <w:rFonts w:ascii="Times New Roman" w:hAnsi="Times New Roman" w:cs="Times New Roman"/>
          </w:rPr>
          <w:t>5</w:t>
        </w:r>
      </w:ins>
      <w:commentRangeEnd w:id="63"/>
      <w:ins w:id="64" w:author="George Spackman [2]" w:date="2023-10-03T19:38:00Z">
        <w:r w:rsidR="0016414E">
          <w:rPr>
            <w:rStyle w:val="CommentReference"/>
          </w:rPr>
          <w:commentReference w:id="63"/>
        </w:r>
      </w:ins>
      <w:ins w:id="65" w:author="George Spackman [2]" w:date="2023-10-03T19:32:00Z">
        <w:r w:rsidR="0016414E">
          <w:rPr>
            <w:rFonts w:ascii="Times New Roman" w:hAnsi="Times New Roman" w:cs="Times New Roman"/>
          </w:rPr>
          <w:t>.</w:t>
        </w:r>
      </w:ins>
      <w:del w:id="66" w:author="George Spackman [2]" w:date="2023-10-03T19:33:00Z">
        <w:r w:rsidDel="0016414E">
          <w:rPr>
            <w:rFonts w:ascii="Times New Roman" w:hAnsi="Times New Roman" w:cs="Times New Roman"/>
          </w:rPr>
          <w:delText xml:space="preserve"> </w:delText>
        </w:r>
      </w:del>
      <w:del w:id="67" w:author="George Spackman [2]" w:date="2023-10-03T19:32:00Z">
        <w:r w:rsidDel="0016414E">
          <w:rPr>
            <w:rFonts w:ascii="Times New Roman" w:hAnsi="Times New Roman" w:cs="Times New Roman"/>
          </w:rPr>
          <w:delText xml:space="preserve">both voxel and octree refined voxel meshes were compared to be able to identify the most suitable for use to mesh the geometries in an optimisation routine. Factors considered included the number of elements, the geometry conformity and the solution accuracy. </w:delText>
        </w:r>
      </w:del>
    </w:p>
    <w:p w14:paraId="552A1D59" w14:textId="77777777" w:rsidR="00786A39" w:rsidRDefault="00786A39" w:rsidP="00786A39">
      <w:pPr>
        <w:spacing w:line="360" w:lineRule="auto"/>
        <w:jc w:val="both"/>
        <w:rPr>
          <w:rFonts w:ascii="Times New Roman" w:hAnsi="Times New Roman" w:cs="Times New Roman"/>
        </w:rPr>
      </w:pPr>
    </w:p>
    <w:p w14:paraId="4BB4B9FF" w14:textId="77777777" w:rsidR="00786A39" w:rsidRDefault="00786A39" w:rsidP="00786A39">
      <w:pPr>
        <w:pStyle w:val="Heading3"/>
      </w:pPr>
      <w:bookmarkStart w:id="68" w:name="_Toc99359673"/>
      <w:r>
        <w:t>6.2.1 Voxel Mesh</w:t>
      </w:r>
      <w:bookmarkEnd w:id="68"/>
    </w:p>
    <w:p w14:paraId="6F503D3B" w14:textId="77777777" w:rsidR="00786A39" w:rsidRDefault="00786A39" w:rsidP="00786A39">
      <w:pPr>
        <w:spacing w:line="360" w:lineRule="auto"/>
        <w:jc w:val="both"/>
        <w:rPr>
          <w:rFonts w:ascii="Times New Roman" w:hAnsi="Times New Roman" w:cs="Times New Roman"/>
        </w:rPr>
      </w:pPr>
    </w:p>
    <w:p w14:paraId="7449F937" w14:textId="59DB6010"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Models of composite textile structures have often been meshed with voxel meshes which provide a robust solution to the problems associated with the automatic generation of conformal meshes, namely their inability to capture the yarn geometry with elements of sufficient quality.  Additionally, matching nodes on opposite surfaces allows for easy application of periodic boundary conditions evaluating unit cell textile models. Conformal meshes have been shown to produce distorted elements upon meshing yarns in </w:t>
      </w:r>
      <w:ins w:id="69" w:author="George Spackman" w:date="2023-10-03T18:33:00Z">
        <w:r w:rsidR="001E3076">
          <w:rPr>
            <w:rFonts w:ascii="Times New Roman" w:hAnsi="Times New Roman" w:cs="Times New Roman"/>
          </w:rPr>
          <w:t xml:space="preserve">close </w:t>
        </w:r>
      </w:ins>
      <w:commentRangeStart w:id="70"/>
      <w:r>
        <w:rPr>
          <w:rFonts w:ascii="Times New Roman" w:hAnsi="Times New Roman" w:cs="Times New Roman"/>
        </w:rPr>
        <w:t>proximity</w:t>
      </w:r>
      <w:commentRangeEnd w:id="70"/>
      <w:r w:rsidR="00CA782E">
        <w:rPr>
          <w:rStyle w:val="CommentReference"/>
        </w:rPr>
        <w:commentReference w:id="70"/>
      </w:r>
      <w:r>
        <w:rPr>
          <w:rFonts w:ascii="Times New Roman" w:hAnsi="Times New Roman" w:cs="Times New Roman"/>
        </w:rPr>
        <w:t xml:space="preserve"> to each other with the solution in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{"citationItems":[{"id":"ITEM-1","itemData":{"DOI":"10.1016/j.compstruct.2012.03.009","ISSN":"02638223","abstract":"Composite materials reinforced with three-dimensionally (3D) woven carbon fibre textiles are investigated and the challenge and the driver for the work is to generate numerical models to predict the mechanical behaviour of these composites. The result of the final modelling stage is near authentic finite element (FE) models of representative volume elements (RVEs) of the composites. They are created by using only a small number of input parameters, such as the size of the RVE, the number of yarns and their mutual interlacing, and the yarn crimp. The FE models may then be utilised for various purposes but are here used to derive homogenised elastic mechanical properties of 3D reinforced composite materials. The correlation between the models and experiments is good, both in terms of details in the architecture and mechanical properties. There are however some deviations that could be explained by the models being more regular than the real material. © 2012 Elsevier Ltd.","author":[{"dropping-particle":"","family":"Stig","given":"Fredrik","non-dropping-particle":"","parse-names":false,"suffix":""},{"dropping-particle":"","family":"Hallström","given":"Stefan","non-dropping-particle":"","parse-names":false,"suffix":""}],"container-title":"Composite Structures","id":"ITEM-1","issue":"9","issued":{"date-parts":[["2012","9"]]},"page":"2895-2901","title":"A modelling framework for composites containing 3D reinforcement","type":"article-journal","volume":"94"},"uris":["http://www.mendeley.com/documents/?uuid=a5225236-7ab5-31d5-9ed6-6da337efec15"]}],"mendeley":{"formattedCitation":"[2]","plainTextFormattedCitation":"[2]","previouslyFormattedCitation":"[93]"},"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to be the reduction of the cross sections to provide contact clearance. This is because of their rigid constraints of conformity to, and displacement continuity across, the interfaces between the yarns and between the yarns and the matrix.</w:t>
      </w:r>
    </w:p>
    <w:p w14:paraId="54EAABB0" w14:textId="77777777" w:rsidR="00786A39" w:rsidRDefault="00786A39" w:rsidP="00786A39">
      <w:pPr>
        <w:spacing w:line="360" w:lineRule="auto"/>
        <w:jc w:val="both"/>
        <w:rPr>
          <w:rFonts w:ascii="Times New Roman" w:hAnsi="Times New Roman" w:cs="Times New Roman"/>
        </w:rPr>
      </w:pPr>
    </w:p>
    <w:p w14:paraId="49C970C1" w14:textId="52743712" w:rsidR="00786A39" w:rsidRDefault="00786A39" w:rsidP="00786A39">
      <w:pPr>
        <w:spacing w:line="360" w:lineRule="auto"/>
        <w:jc w:val="both"/>
        <w:rPr>
          <w:rFonts w:ascii="Times New Roman" w:hAnsi="Times New Roman" w:cs="Times New Roman"/>
        </w:rPr>
      </w:pPr>
      <w:r>
        <w:rPr>
          <w:rFonts w:ascii="Times New Roman" w:hAnsi="Times New Roman" w:cs="Times New Roman"/>
        </w:rPr>
        <w:t>One of the disadvantages to voxel meshes is the jagged, step</w:t>
      </w:r>
      <w:ins w:id="71" w:author="George Spackman [2]" w:date="2023-10-04T00:11:00Z">
        <w:r w:rsidR="008568A4">
          <w:rPr>
            <w:rFonts w:ascii="Times New Roman" w:hAnsi="Times New Roman" w:cs="Times New Roman"/>
          </w:rPr>
          <w:t>ped</w:t>
        </w:r>
      </w:ins>
      <w:del w:id="72" w:author="George Spackman [2]" w:date="2023-10-04T00:11:00Z">
        <w:r w:rsidDel="008568A4">
          <w:rPr>
            <w:rFonts w:ascii="Times New Roman" w:hAnsi="Times New Roman" w:cs="Times New Roman"/>
          </w:rPr>
          <w:delText>-like</w:delText>
        </w:r>
      </w:del>
      <w:r>
        <w:rPr>
          <w:rFonts w:ascii="Times New Roman" w:hAnsi="Times New Roman" w:cs="Times New Roman"/>
        </w:rPr>
        <w:t xml:space="preserve"> interface between the yarns and the matrix elements formed when the interface is not aligned along any of the three global cartesian axes in which the model was meshed. This can cause stress concentrations and requires the user to be selective in the uses for voxel meshes. One such area where it is unclear the voxel mesh is suitable is when cohesive surfaces or elements are employed. </w:t>
      </w:r>
    </w:p>
    <w:p w14:paraId="4FF77294" w14:textId="77777777" w:rsidR="00786A39" w:rsidRDefault="00786A39" w:rsidP="00786A39">
      <w:pPr>
        <w:spacing w:line="360" w:lineRule="auto"/>
        <w:jc w:val="both"/>
        <w:rPr>
          <w:rFonts w:ascii="Times New Roman" w:hAnsi="Times New Roman" w:cs="Times New Roman"/>
        </w:rPr>
      </w:pPr>
    </w:p>
    <w:p w14:paraId="62F38921" w14:textId="009B159D"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effect of the interface depends on the stress state of the elements on either side. If tensile stress normal to the interface dominates then the effect is reduced. Conversely, </w:t>
      </w:r>
      <w:ins w:id="73" w:author="George Spackman [2]" w:date="2023-10-04T00:12:00Z">
        <w:r w:rsidR="008568A4">
          <w:rPr>
            <w:rFonts w:ascii="Times New Roman" w:hAnsi="Times New Roman" w:cs="Times New Roman"/>
          </w:rPr>
          <w:t xml:space="preserve">shear stresses along the stepped interface </w:t>
        </w:r>
      </w:ins>
      <w:ins w:id="74" w:author="George Spackman [2]" w:date="2023-10-04T00:13:00Z">
        <w:r w:rsidR="008568A4">
          <w:rPr>
            <w:rFonts w:ascii="Times New Roman" w:hAnsi="Times New Roman" w:cs="Times New Roman"/>
          </w:rPr>
          <w:t xml:space="preserve">can </w:t>
        </w:r>
      </w:ins>
      <w:ins w:id="75" w:author="George Spackman [2]" w:date="2023-10-04T00:12:00Z">
        <w:r w:rsidR="008568A4">
          <w:rPr>
            <w:rFonts w:ascii="Times New Roman" w:hAnsi="Times New Roman" w:cs="Times New Roman"/>
          </w:rPr>
          <w:t>cause stress concentrations</w:t>
        </w:r>
      </w:ins>
      <w:ins w:id="76" w:author="George Spackman [2]" w:date="2023-10-04T00:13:00Z">
        <w:r w:rsidR="008568A4">
          <w:rPr>
            <w:rFonts w:ascii="Times New Roman" w:hAnsi="Times New Roman" w:cs="Times New Roman"/>
          </w:rPr>
          <w:t>, as was seen in chapter 4</w:t>
        </w:r>
      </w:ins>
      <w:ins w:id="77" w:author="George Spackman [2]" w:date="2023-10-04T00:12:00Z">
        <w:r w:rsidR="008568A4">
          <w:rPr>
            <w:rFonts w:ascii="Times New Roman" w:hAnsi="Times New Roman" w:cs="Times New Roman"/>
          </w:rPr>
          <w:t>.</w:t>
        </w:r>
      </w:ins>
      <w:del w:id="78" w:author="George Spackman [2]" w:date="2023-10-04T00:09:00Z">
        <w:r w:rsidDel="008568A4">
          <w:rPr>
            <w:rFonts w:ascii="Times New Roman" w:hAnsi="Times New Roman" w:cs="Times New Roman"/>
          </w:rPr>
          <w:delText xml:space="preserve">shear locking of </w:delText>
        </w:r>
      </w:del>
      <w:del w:id="79" w:author="George Spackman [2]" w:date="2023-10-04T00:12:00Z">
        <w:r w:rsidDel="008568A4">
          <w:rPr>
            <w:rFonts w:ascii="Times New Roman" w:hAnsi="Times New Roman" w:cs="Times New Roman"/>
          </w:rPr>
          <w:delText>elements causes much higher stresses</w:delText>
        </w:r>
      </w:del>
      <w:del w:id="80" w:author="George Spackman [2]" w:date="2023-10-04T00:11:00Z">
        <w:r w:rsidDel="008568A4">
          <w:rPr>
            <w:rFonts w:ascii="Times New Roman" w:hAnsi="Times New Roman" w:cs="Times New Roman"/>
          </w:rPr>
          <w:delText xml:space="preserve"> at the interface.</w:delText>
        </w:r>
      </w:del>
      <w:r>
        <w:rPr>
          <w:rFonts w:ascii="Times New Roman" w:hAnsi="Times New Roman" w:cs="Times New Roman"/>
        </w:rPr>
        <w:t xml:space="preserve"> A check should be made that the shear stress should be low compared to the </w:t>
      </w:r>
      <w:del w:id="81" w:author="George Spackman [2]" w:date="2023-10-04T00:13:00Z">
        <w:r w:rsidDel="008568A4">
          <w:rPr>
            <w:rFonts w:ascii="Times New Roman" w:hAnsi="Times New Roman" w:cs="Times New Roman"/>
          </w:rPr>
          <w:delText>direct</w:delText>
        </w:r>
      </w:del>
      <w:ins w:id="82" w:author="George Spackman [2]" w:date="2023-10-04T00:13:00Z">
        <w:r w:rsidR="008568A4">
          <w:rPr>
            <w:rFonts w:ascii="Times New Roman" w:hAnsi="Times New Roman" w:cs="Times New Roman"/>
          </w:rPr>
          <w:t>normal</w:t>
        </w:r>
      </w:ins>
      <w:r>
        <w:rPr>
          <w:rFonts w:ascii="Times New Roman" w:hAnsi="Times New Roman" w:cs="Times New Roman"/>
        </w:rPr>
        <w:t xml:space="preserve"> stresses at the interfaces between the yarns and matrix elements.</w:t>
      </w:r>
    </w:p>
    <w:p w14:paraId="33E0B060" w14:textId="77777777" w:rsidR="00786A39" w:rsidRDefault="00786A39" w:rsidP="00786A39">
      <w:pPr>
        <w:spacing w:line="360" w:lineRule="auto"/>
        <w:jc w:val="both"/>
        <w:rPr>
          <w:rFonts w:ascii="Times New Roman" w:hAnsi="Times New Roman" w:cs="Times New Roman"/>
        </w:rPr>
      </w:pPr>
    </w:p>
    <w:p w14:paraId="4DDB103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Another disadvantage of rectangular voxel meshes is their relative inability to capture the yarn cross section geometry accurately. They require many more elements than those required in conformal meshes to approximate the cross-section geometry.</w:t>
      </w:r>
    </w:p>
    <w:p w14:paraId="680AEB4B" w14:textId="77777777" w:rsidR="00786A39" w:rsidRDefault="00786A39" w:rsidP="00786A39">
      <w:pPr>
        <w:spacing w:line="360" w:lineRule="auto"/>
        <w:jc w:val="both"/>
        <w:rPr>
          <w:rFonts w:ascii="Times New Roman" w:hAnsi="Times New Roman" w:cs="Times New Roman"/>
        </w:rPr>
      </w:pPr>
    </w:p>
    <w:p w14:paraId="05F1951C" w14:textId="77777777" w:rsidR="00786A39" w:rsidRDefault="00786A39" w:rsidP="00786A39">
      <w:pPr>
        <w:pStyle w:val="Heading3"/>
      </w:pPr>
      <w:bookmarkStart w:id="83" w:name="_Toc99359674"/>
      <w:r>
        <w:t>6.2.2 Octree Voxel Mesh</w:t>
      </w:r>
      <w:bookmarkEnd w:id="83"/>
    </w:p>
    <w:p w14:paraId="1FF20620" w14:textId="77777777" w:rsidR="00786A39" w:rsidRDefault="00786A39" w:rsidP="00786A39">
      <w:pPr>
        <w:spacing w:line="360" w:lineRule="auto"/>
        <w:jc w:val="both"/>
        <w:rPr>
          <w:rFonts w:ascii="Times New Roman" w:hAnsi="Times New Roman" w:cs="Times New Roman"/>
        </w:rPr>
      </w:pPr>
    </w:p>
    <w:p w14:paraId="22E1C0E2" w14:textId="5E2B6398"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Matveev et al.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[3]","plainTextFormattedCitation":"[3]","previouslyFormattedCitation":"[12]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proposed and implemented in TexGen an improvement to the standard voxel mesh that addresses the problems caused by the step-like interface.  It uses the dual methods of octree refinement, where the elements that straddle the material interfaces are divided and stored in an octree, and smoothing, where the element boundary nodes along the interfaces are moved so that the mesh elements better approximate the interface boundary and is closer to a conformal mesh. The combination of refinement and smoothing improve the performance of the voxel mesh. Hereafter, this method shall be referred to as the octree voxel mesh and it will be specified as to whether the smoothing algorithm has been applied.</w:t>
      </w:r>
    </w:p>
    <w:p w14:paraId="49B16DFA" w14:textId="77777777" w:rsidR="00786A39" w:rsidRDefault="00786A39" w:rsidP="00786A39">
      <w:pPr>
        <w:spacing w:line="360" w:lineRule="auto"/>
        <w:jc w:val="both"/>
        <w:rPr>
          <w:rFonts w:ascii="Times New Roman" w:hAnsi="Times New Roman" w:cs="Times New Roman"/>
        </w:rPr>
      </w:pPr>
    </w:p>
    <w:p w14:paraId="36D4DB6D" w14:textId="5F158795"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Each mesh element straddling the boundary is divided and the process is repeated with straddling elements divided until the user-specified maximum level of </w:t>
      </w:r>
      <w:r>
        <w:rPr>
          <w:rFonts w:ascii="Times New Roman" w:hAnsi="Times New Roman" w:cs="Times New Roman"/>
        </w:rPr>
        <w:lastRenderedPageBreak/>
        <w:t xml:space="preserve">refinement is reached. The memory structure in </w:t>
      </w:r>
      <w:ins w:id="84" w:author="George Spackman [2]" w:date="2023-10-04T00:14:00Z">
        <w:r w:rsidR="008568A4">
          <w:rPr>
            <w:rFonts w:ascii="Times New Roman" w:hAnsi="Times New Roman" w:cs="Times New Roman"/>
          </w:rPr>
          <w:t>C</w:t>
        </w:r>
      </w:ins>
      <w:del w:id="85" w:author="George Spackman [2]" w:date="2023-10-04T00:14:00Z">
        <w:r w:rsidDel="008568A4">
          <w:rPr>
            <w:rFonts w:ascii="Times New Roman" w:hAnsi="Times New Roman" w:cs="Times New Roman"/>
          </w:rPr>
          <w:delText>c</w:delText>
        </w:r>
      </w:del>
      <w:r>
        <w:rPr>
          <w:rFonts w:ascii="Times New Roman" w:hAnsi="Times New Roman" w:cs="Times New Roman"/>
        </w:rPr>
        <w:t>++ that holds the node structure information is called an octree. The mesh is “balanced” so that there is a gradual change in the level of refinement at further distances from the material interfaces (see figure 6-2). Using this method can result in fewer elements being needed to discretise the entire model when compared to the voxel mesh, as not all the elements need to be as refined to fully resolve the model geometry.</w:t>
      </w:r>
    </w:p>
    <w:p w14:paraId="1EF2A2A4" w14:textId="77777777" w:rsidR="00786A39" w:rsidRDefault="00786A39" w:rsidP="00786A39">
      <w:pPr>
        <w:spacing w:line="360" w:lineRule="auto"/>
        <w:jc w:val="both"/>
        <w:rPr>
          <w:rFonts w:ascii="Times New Roman" w:hAnsi="Times New Roman" w:cs="Times New Roman"/>
        </w:rPr>
      </w:pPr>
    </w:p>
    <w:p w14:paraId="5D563056" w14:textId="77777777" w:rsidR="00786A39" w:rsidRDefault="00786A39" w:rsidP="00786A39">
      <w:pPr>
        <w:spacing w:line="36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4529D5C" wp14:editId="78651A65">
            <wp:extent cx="4057650" cy="2819400"/>
            <wp:effectExtent l="0" t="0" r="0" b="0"/>
            <wp:docPr id="1514952152" name="Picture 1514952152"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athletic game&#10;&#10;Description automatically generated"/>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4057650" cy="2819400"/>
                    </a:xfrm>
                    <a:prstGeom prst="rect">
                      <a:avLst/>
                    </a:prstGeom>
                    <a:noFill/>
                    <a:ln>
                      <a:noFill/>
                    </a:ln>
                  </pic:spPr>
                </pic:pic>
              </a:graphicData>
            </a:graphic>
          </wp:inline>
        </w:drawing>
      </w:r>
    </w:p>
    <w:p w14:paraId="4E894D60" w14:textId="77777777" w:rsidR="00786A39" w:rsidRDefault="00786A39" w:rsidP="00786A39">
      <w:pPr>
        <w:spacing w:line="360" w:lineRule="auto"/>
        <w:jc w:val="both"/>
        <w:rPr>
          <w:rFonts w:ascii="Times New Roman" w:hAnsi="Times New Roman" w:cs="Times New Roman"/>
        </w:rPr>
      </w:pPr>
    </w:p>
    <w:p w14:paraId="046A3891" w14:textId="6CA07F12"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6-2 Illustration of the octree voxel meshing of a yarn cross section with subdividing of elements that contain material boundaries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[3]","plainTextFormattedCitation":"[3]","previouslyFormattedCitation":"[12]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Each successive level of refinement refines elements along the boundary allowing the yarn surface geometry to be better resolved.</w:t>
      </w:r>
    </w:p>
    <w:p w14:paraId="7A08BA3C" w14:textId="77777777" w:rsidR="00786A39" w:rsidRDefault="00786A39" w:rsidP="00786A39">
      <w:pPr>
        <w:spacing w:line="360" w:lineRule="auto"/>
        <w:jc w:val="both"/>
        <w:rPr>
          <w:ins w:id="86" w:author="George Spackman [2]" w:date="2023-10-04T00:14:00Z"/>
          <w:rFonts w:ascii="Times New Roman" w:hAnsi="Times New Roman" w:cs="Times New Roman"/>
        </w:rPr>
      </w:pPr>
    </w:p>
    <w:p w14:paraId="55A129D7" w14:textId="2462568F" w:rsidR="008568A4" w:rsidRDefault="008568A4" w:rsidP="00786A39">
      <w:pPr>
        <w:spacing w:line="360" w:lineRule="auto"/>
        <w:jc w:val="both"/>
        <w:rPr>
          <w:ins w:id="87" w:author="George Spackman [2]" w:date="2023-10-04T00:15:00Z"/>
          <w:rFonts w:ascii="Times New Roman" w:hAnsi="Times New Roman" w:cs="Times New Roman"/>
        </w:rPr>
      </w:pPr>
      <w:ins w:id="88" w:author="George Spackman [2]" w:date="2023-10-04T00:14:00Z">
        <w:r>
          <w:rPr>
            <w:rFonts w:ascii="Times New Roman" w:hAnsi="Times New Roman" w:cs="Times New Roman"/>
          </w:rPr>
          <w:t>An e</w:t>
        </w:r>
      </w:ins>
      <w:ins w:id="89" w:author="George Spackman [2]" w:date="2023-10-04T00:15:00Z">
        <w:r>
          <w:rPr>
            <w:rFonts w:ascii="Times New Roman" w:hAnsi="Times New Roman" w:cs="Times New Roman"/>
          </w:rPr>
          <w:t>xample of an octree voxel mesh with the matrix elements suppressed is shown in figure 6-3.</w:t>
        </w:r>
      </w:ins>
      <w:ins w:id="90" w:author="George Spackman [2]" w:date="2023-10-04T00:16:00Z">
        <w:r>
          <w:rPr>
            <w:rFonts w:ascii="Times New Roman" w:hAnsi="Times New Roman" w:cs="Times New Roman"/>
          </w:rPr>
          <w:t xml:space="preserve"> </w:t>
        </w:r>
      </w:ins>
    </w:p>
    <w:p w14:paraId="73A8C1A7" w14:textId="77777777" w:rsidR="008568A4" w:rsidRDefault="008568A4" w:rsidP="00786A39">
      <w:pPr>
        <w:spacing w:line="360" w:lineRule="auto"/>
        <w:jc w:val="both"/>
        <w:rPr>
          <w:ins w:id="91" w:author="George Spackman [2]" w:date="2023-10-04T00:15:00Z"/>
          <w:rFonts w:ascii="Times New Roman" w:hAnsi="Times New Roman" w:cs="Times New Roman"/>
        </w:rPr>
      </w:pPr>
    </w:p>
    <w:p w14:paraId="003A9275" w14:textId="22CB3F01" w:rsidR="008568A4" w:rsidRDefault="008568A4" w:rsidP="008568A4">
      <w:pPr>
        <w:spacing w:line="360" w:lineRule="auto"/>
        <w:jc w:val="center"/>
        <w:rPr>
          <w:ins w:id="92" w:author="George Spackman [2]" w:date="2023-10-04T00:15:00Z"/>
          <w:rFonts w:ascii="Times New Roman" w:hAnsi="Times New Roman" w:cs="Times New Roman"/>
        </w:rPr>
      </w:pPr>
      <w:ins w:id="93" w:author="George Spackman [2]" w:date="2023-10-04T00:15:00Z">
        <w:r w:rsidRPr="008568A4">
          <w:rPr>
            <w:rFonts w:ascii="Times New Roman" w:hAnsi="Times New Roman" w:cs="Times New Roman"/>
          </w:rPr>
          <w:lastRenderedPageBreak/>
          <w:drawing>
            <wp:inline distT="0" distB="0" distL="0" distR="0" wp14:anchorId="6A3CCB9A" wp14:editId="23F0DF0B">
              <wp:extent cx="2767314" cy="2380485"/>
              <wp:effectExtent l="0" t="0" r="0" b="0"/>
              <wp:docPr id="898671428" name="Picture 898671428" descr="A green tree with many roots&#10;&#10;Description automatically generated with medium confidence">
                <a:extLst xmlns:a="http://schemas.openxmlformats.org/drawingml/2006/main">
                  <a:ext uri="{FF2B5EF4-FFF2-40B4-BE49-F238E27FC236}">
                    <a16:creationId xmlns:a16="http://schemas.microsoft.com/office/drawing/2014/main" id="{C28339C1-DE9D-62C4-F649-9405F7FA7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71428" name="Picture 898671428" descr="A green tree with many roots&#10;&#10;Description automatically generated with medium confidence">
                        <a:extLst>
                          <a:ext uri="{FF2B5EF4-FFF2-40B4-BE49-F238E27FC236}">
                            <a16:creationId xmlns:a16="http://schemas.microsoft.com/office/drawing/2014/main" id="{C28339C1-DE9D-62C4-F649-9405F7FA71C2}"/>
                          </a:ext>
                        </a:extLst>
                      </pic:cNvPr>
                      <pic:cNvPicPr>
                        <a:picLocks noChangeAspect="1"/>
                      </pic:cNvPicPr>
                    </pic:nvPicPr>
                    <pic:blipFill>
                      <a:blip r:embed="rId12"/>
                      <a:stretch>
                        <a:fillRect/>
                      </a:stretch>
                    </pic:blipFill>
                    <pic:spPr>
                      <a:xfrm>
                        <a:off x="0" y="0"/>
                        <a:ext cx="2776523" cy="2388407"/>
                      </a:xfrm>
                      <a:prstGeom prst="rect">
                        <a:avLst/>
                      </a:prstGeom>
                    </pic:spPr>
                  </pic:pic>
                </a:graphicData>
              </a:graphic>
            </wp:inline>
          </w:drawing>
        </w:r>
      </w:ins>
    </w:p>
    <w:p w14:paraId="010DFDE8" w14:textId="3FDF8A83" w:rsidR="008568A4" w:rsidRDefault="008568A4" w:rsidP="008568A4">
      <w:pPr>
        <w:spacing w:line="360" w:lineRule="auto"/>
        <w:jc w:val="center"/>
        <w:rPr>
          <w:ins w:id="94" w:author="George Spackman [2]" w:date="2023-10-04T00:14:00Z"/>
          <w:rFonts w:ascii="Times New Roman" w:hAnsi="Times New Roman" w:cs="Times New Roman"/>
        </w:rPr>
        <w:pPrChange w:id="95" w:author="George Spackman [2]" w:date="2023-10-04T00:15:00Z">
          <w:pPr>
            <w:spacing w:line="360" w:lineRule="auto"/>
            <w:jc w:val="both"/>
          </w:pPr>
        </w:pPrChange>
      </w:pPr>
      <w:ins w:id="96" w:author="George Spackman [2]" w:date="2023-10-04T00:15:00Z">
        <w:r>
          <w:rPr>
            <w:rFonts w:ascii="Times New Roman" w:hAnsi="Times New Roman" w:cs="Times New Roman"/>
          </w:rPr>
          <w:t>Figure 6-3 Octree voxel me</w:t>
        </w:r>
      </w:ins>
      <w:ins w:id="97" w:author="George Spackman [2]" w:date="2023-10-04T00:16:00Z">
        <w:r>
          <w:rPr>
            <w:rFonts w:ascii="Times New Roman" w:hAnsi="Times New Roman" w:cs="Times New Roman"/>
          </w:rPr>
          <w:t>sh of T-joints with matrix elements suppressed to show the mesh conforming to the yarn elements. Smoothing iterations have been appl</w:t>
        </w:r>
      </w:ins>
      <w:ins w:id="98" w:author="George Spackman [2]" w:date="2023-10-04T00:17:00Z">
        <w:r>
          <w:rPr>
            <w:rFonts w:ascii="Times New Roman" w:hAnsi="Times New Roman" w:cs="Times New Roman"/>
          </w:rPr>
          <w:t>ied.</w:t>
        </w:r>
      </w:ins>
    </w:p>
    <w:p w14:paraId="419FCA94" w14:textId="77777777" w:rsidR="008568A4" w:rsidRDefault="008568A4" w:rsidP="00786A39">
      <w:pPr>
        <w:spacing w:line="360" w:lineRule="auto"/>
        <w:jc w:val="both"/>
        <w:rPr>
          <w:rFonts w:ascii="Times New Roman" w:hAnsi="Times New Roman" w:cs="Times New Roman"/>
        </w:rPr>
      </w:pPr>
    </w:p>
    <w:p w14:paraId="3BDD8C67"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drawbacks to this method include the extra hanging nodes that are generated due to the different element sizes caused by the various levels of refinement. These require extra multi-point constraint equations to ensure the refined elements maintain continuity, which slows down the analysis.</w:t>
      </w:r>
    </w:p>
    <w:p w14:paraId="3D6027F4" w14:textId="77777777" w:rsidR="00786A39" w:rsidRDefault="00786A39" w:rsidP="00786A39">
      <w:pPr>
        <w:spacing w:line="360" w:lineRule="auto"/>
        <w:jc w:val="both"/>
        <w:rPr>
          <w:rFonts w:ascii="Times New Roman" w:hAnsi="Times New Roman" w:cs="Times New Roman"/>
        </w:rPr>
      </w:pPr>
    </w:p>
    <w:p w14:paraId="2CE9A1FF" w14:textId="5C280580"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further advantage of using the octree voxel mesh is the ability to output element surfaces. This allows the use of cohesive surfaces as applied in Chapter 4, removing the requirement to add in cohesive surfaces by hand using third-party software such as </w:t>
      </w:r>
      <w:proofErr w:type="spellStart"/>
      <w:r>
        <w:rPr>
          <w:rFonts w:ascii="Times New Roman" w:hAnsi="Times New Roman" w:cs="Times New Roman"/>
        </w:rPr>
        <w:t>HyperMesh</w:t>
      </w:r>
      <w:proofErr w:type="spellEnd"/>
      <w:r>
        <w:rPr>
          <w:rFonts w:ascii="Times New Roman" w:hAnsi="Times New Roman" w:cs="Times New Roman"/>
        </w:rPr>
        <w:t xml:space="preserve">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{"citationItems":[{"id":"ITEM-1","itemData":{"abstract":"Altair HyperMesh is a market-leading, multi-disciplinary finite element pre-processor which manages the generation of the largest, most complex models, starting with the import of a CAD geometry to exporting ready-to-run solver file.","id":"ITEM-1","issued":{"date-parts":[["0"]]},"number":"13.0","publisher":"Altair Engineering, Inc.","publisher-place":"Troy MI, United States","title":"HyperMesh","type":"article"},"uris":["http://www.mendeley.com/documents/?uuid=7bd23a26-2671-4cc8-abd4-77e8bdb7e8d7"]}],"mendeley":{"formattedCitation":"[4]","plainTextFormattedCitation":"[4]","previouslyFormattedCitation":"[72]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w:t>
      </w:r>
    </w:p>
    <w:p w14:paraId="19F86BC3" w14:textId="77777777" w:rsidR="00786A39" w:rsidRDefault="00786A39" w:rsidP="00786A39">
      <w:pPr>
        <w:spacing w:line="360" w:lineRule="auto"/>
        <w:jc w:val="both"/>
        <w:rPr>
          <w:rFonts w:ascii="Times New Roman" w:hAnsi="Times New Roman" w:cs="Times New Roman"/>
        </w:rPr>
      </w:pPr>
    </w:p>
    <w:p w14:paraId="6A4ACD30" w14:textId="77777777" w:rsidR="00786A39" w:rsidRDefault="00786A39" w:rsidP="00786A39">
      <w:pPr>
        <w:pStyle w:val="Heading2"/>
      </w:pPr>
      <w:bookmarkStart w:id="99" w:name="_Toc99359675"/>
      <w:r>
        <w:t>6.3 Finite Element Modelling of T-Joint Weaves under Tensile Pull-off Load</w:t>
      </w:r>
      <w:bookmarkEnd w:id="99"/>
    </w:p>
    <w:p w14:paraId="52AE90DD" w14:textId="77777777" w:rsidR="00786A39" w:rsidRDefault="00786A39" w:rsidP="00786A39">
      <w:pPr>
        <w:spacing w:line="360" w:lineRule="auto"/>
        <w:jc w:val="both"/>
        <w:rPr>
          <w:rFonts w:ascii="Times New Roman" w:hAnsi="Times New Roman" w:cs="Times New Roman"/>
        </w:rPr>
      </w:pPr>
    </w:p>
    <w:p w14:paraId="0DF853B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tensile pull-off test from Chapter 2 was modelled to evaluate the difference between each T-Joint weave and provide a basis for scoring each weave during the optimisation. </w:t>
      </w:r>
    </w:p>
    <w:p w14:paraId="0AB15141" w14:textId="77777777" w:rsidR="00786A39" w:rsidRDefault="00786A39" w:rsidP="00786A39">
      <w:pPr>
        <w:spacing w:line="360" w:lineRule="auto"/>
        <w:jc w:val="both"/>
        <w:rPr>
          <w:rFonts w:ascii="Times New Roman" w:hAnsi="Times New Roman" w:cs="Times New Roman"/>
        </w:rPr>
      </w:pPr>
    </w:p>
    <w:p w14:paraId="4F86EB0D" w14:textId="77777777" w:rsidR="00786A39" w:rsidRDefault="00786A39" w:rsidP="00786A39">
      <w:pPr>
        <w:pStyle w:val="Heading3"/>
      </w:pPr>
      <w:bookmarkStart w:id="100" w:name="_Toc99359676"/>
      <w:r>
        <w:t>6.3.1 Boundary Conditions</w:t>
      </w:r>
      <w:bookmarkEnd w:id="100"/>
    </w:p>
    <w:p w14:paraId="05F433A8" w14:textId="77777777" w:rsidR="00786A39" w:rsidRDefault="00786A39" w:rsidP="00786A39">
      <w:pPr>
        <w:spacing w:line="360" w:lineRule="auto"/>
        <w:jc w:val="both"/>
        <w:rPr>
          <w:rFonts w:ascii="Times New Roman" w:hAnsi="Times New Roman" w:cs="Times New Roman"/>
        </w:rPr>
      </w:pPr>
    </w:p>
    <w:p w14:paraId="046E7705" w14:textId="1A58AB15"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the tensile pull-off test, the T-Joint samples were clamped at the flanges and load applied to the web. To simulate this in the finite element model, the nodes on the </w:t>
      </w:r>
      <w:r>
        <w:rPr>
          <w:rFonts w:ascii="Times New Roman" w:hAnsi="Times New Roman" w:cs="Times New Roman"/>
        </w:rPr>
        <w:lastRenderedPageBreak/>
        <w:t xml:space="preserve">outward facing surfaces of each flange were </w:t>
      </w:r>
      <w:r w:rsidR="00D105D7">
        <w:rPr>
          <w:rFonts w:ascii="Times New Roman" w:hAnsi="Times New Roman" w:cs="Times New Roman"/>
        </w:rPr>
        <w:t>fixed in all directions</w:t>
      </w:r>
      <w:r>
        <w:rPr>
          <w:rFonts w:ascii="Times New Roman" w:hAnsi="Times New Roman" w:cs="Times New Roman"/>
        </w:rPr>
        <w:t xml:space="preserve"> using </w:t>
      </w:r>
      <w:r w:rsidR="00D105D7">
        <w:rPr>
          <w:rFonts w:ascii="Times New Roman" w:hAnsi="Times New Roman" w:cs="Times New Roman"/>
        </w:rPr>
        <w:t xml:space="preserve">Abaqus’ </w:t>
      </w:r>
      <w:proofErr w:type="spellStart"/>
      <w:r>
        <w:rPr>
          <w:rFonts w:ascii="Times New Roman" w:hAnsi="Times New Roman" w:cs="Times New Roman"/>
        </w:rPr>
        <w:t>encastre</w:t>
      </w:r>
      <w:proofErr w:type="spellEnd"/>
      <w:r>
        <w:rPr>
          <w:rFonts w:ascii="Times New Roman" w:hAnsi="Times New Roman" w:cs="Times New Roman"/>
        </w:rPr>
        <w:t xml:space="preserve"> boundary conditions, with the tensile pull-off load applied to the top surface of the web using a displacement boundary condition to a driver node connected to the top surface nodes by linear constraints</w:t>
      </w:r>
      <w:r w:rsidR="003D59C8">
        <w:rPr>
          <w:rFonts w:ascii="Times New Roman" w:hAnsi="Times New Roman" w:cs="Times New Roman"/>
        </w:rPr>
        <w:t xml:space="preserve"> (see figure 6-</w:t>
      </w:r>
      <w:ins w:id="101" w:author="George Spackman [2]" w:date="2023-10-04T00:17:00Z">
        <w:r w:rsidR="008568A4">
          <w:rPr>
            <w:rFonts w:ascii="Times New Roman" w:hAnsi="Times New Roman" w:cs="Times New Roman"/>
          </w:rPr>
          <w:t>4</w:t>
        </w:r>
      </w:ins>
      <w:del w:id="102" w:author="George Spackman [2]" w:date="2023-10-04T00:17:00Z">
        <w:r w:rsidR="003D59C8" w:rsidDel="008568A4">
          <w:rPr>
            <w:rFonts w:ascii="Times New Roman" w:hAnsi="Times New Roman" w:cs="Times New Roman"/>
          </w:rPr>
          <w:delText>3</w:delText>
        </w:r>
      </w:del>
      <w:r w:rsidR="003D59C8">
        <w:rPr>
          <w:rFonts w:ascii="Times New Roman" w:hAnsi="Times New Roman" w:cs="Times New Roman"/>
        </w:rPr>
        <w:t>)</w:t>
      </w:r>
      <w:r>
        <w:rPr>
          <w:rFonts w:ascii="Times New Roman" w:hAnsi="Times New Roman" w:cs="Times New Roman"/>
        </w:rPr>
        <w:t xml:space="preserve">.  </w:t>
      </w:r>
    </w:p>
    <w:p w14:paraId="6C2D5CA7" w14:textId="29015082" w:rsidR="00FD2969" w:rsidRDefault="003D59C8" w:rsidP="00786A39">
      <w:pPr>
        <w:spacing w:line="360" w:lineRule="auto"/>
        <w:jc w:val="both"/>
        <w:rPr>
          <w:rFonts w:ascii="Times New Roman" w:hAnsi="Times New Roman" w:cs="Times New Roman"/>
        </w:rPr>
      </w:pPr>
      <w:r w:rsidRPr="003D59C8">
        <w:rPr>
          <w:rFonts w:ascii="Times New Roman" w:hAnsi="Times New Roman" w:cs="Times New Roman"/>
          <w:noProof/>
        </w:rPr>
        <w:drawing>
          <wp:anchor distT="0" distB="0" distL="114300" distR="114300" simplePos="0" relativeHeight="251661312" behindDoc="0" locked="0" layoutInCell="1" allowOverlap="1" wp14:anchorId="2D8DA16A" wp14:editId="27CD56C5">
            <wp:simplePos x="0" y="0"/>
            <wp:positionH relativeFrom="column">
              <wp:posOffset>767080</wp:posOffset>
            </wp:positionH>
            <wp:positionV relativeFrom="paragraph">
              <wp:posOffset>10795</wp:posOffset>
            </wp:positionV>
            <wp:extent cx="3878580" cy="3671605"/>
            <wp:effectExtent l="0" t="0" r="0" b="0"/>
            <wp:wrapSquare wrapText="bothSides"/>
            <wp:docPr id="1602516349" name="Picture 1" descr="A blue rectangular objec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6349" name="Picture 1" descr="A blue rectangular object with red arrow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8580" cy="3671605"/>
                    </a:xfrm>
                    <a:prstGeom prst="rect">
                      <a:avLst/>
                    </a:prstGeom>
                  </pic:spPr>
                </pic:pic>
              </a:graphicData>
            </a:graphic>
            <wp14:sizeRelH relativeFrom="page">
              <wp14:pctWidth>0</wp14:pctWidth>
            </wp14:sizeRelH>
            <wp14:sizeRelV relativeFrom="page">
              <wp14:pctHeight>0</wp14:pctHeight>
            </wp14:sizeRelV>
          </wp:anchor>
        </w:drawing>
      </w:r>
    </w:p>
    <w:p w14:paraId="2F53E4B2" w14:textId="44AFD814" w:rsidR="00FD2969" w:rsidRDefault="00FD2969" w:rsidP="00786A39">
      <w:pPr>
        <w:spacing w:line="360" w:lineRule="auto"/>
        <w:jc w:val="both"/>
        <w:rPr>
          <w:rFonts w:ascii="Times New Roman" w:hAnsi="Times New Roman" w:cs="Times New Roman"/>
        </w:rPr>
      </w:pPr>
    </w:p>
    <w:p w14:paraId="1CD8BD21" w14:textId="77777777" w:rsidR="00786A39" w:rsidRDefault="00786A39" w:rsidP="00786A39">
      <w:pPr>
        <w:spacing w:line="360" w:lineRule="auto"/>
        <w:jc w:val="both"/>
        <w:rPr>
          <w:rFonts w:ascii="Times New Roman" w:hAnsi="Times New Roman" w:cs="Times New Roman"/>
        </w:rPr>
      </w:pPr>
    </w:p>
    <w:p w14:paraId="18AFDAF3" w14:textId="77777777" w:rsidR="003D59C8" w:rsidRDefault="003D59C8" w:rsidP="00786A39">
      <w:pPr>
        <w:spacing w:line="360" w:lineRule="auto"/>
        <w:jc w:val="both"/>
        <w:rPr>
          <w:rFonts w:ascii="Times New Roman" w:hAnsi="Times New Roman" w:cs="Times New Roman"/>
        </w:rPr>
      </w:pPr>
    </w:p>
    <w:p w14:paraId="25E2A7CA" w14:textId="77777777" w:rsidR="003D59C8" w:rsidRDefault="003D59C8" w:rsidP="00786A39">
      <w:pPr>
        <w:spacing w:line="360" w:lineRule="auto"/>
        <w:jc w:val="both"/>
        <w:rPr>
          <w:rFonts w:ascii="Times New Roman" w:hAnsi="Times New Roman" w:cs="Times New Roman"/>
        </w:rPr>
      </w:pPr>
    </w:p>
    <w:p w14:paraId="0D3AE2A6" w14:textId="77777777" w:rsidR="003D59C8" w:rsidRDefault="003D59C8" w:rsidP="00786A39">
      <w:pPr>
        <w:spacing w:line="360" w:lineRule="auto"/>
        <w:jc w:val="both"/>
        <w:rPr>
          <w:rFonts w:ascii="Times New Roman" w:hAnsi="Times New Roman" w:cs="Times New Roman"/>
        </w:rPr>
      </w:pPr>
    </w:p>
    <w:p w14:paraId="08C97705" w14:textId="77777777" w:rsidR="003D59C8" w:rsidRDefault="003D59C8" w:rsidP="00786A39">
      <w:pPr>
        <w:spacing w:line="360" w:lineRule="auto"/>
        <w:jc w:val="both"/>
        <w:rPr>
          <w:rFonts w:ascii="Times New Roman" w:hAnsi="Times New Roman" w:cs="Times New Roman"/>
        </w:rPr>
      </w:pPr>
    </w:p>
    <w:p w14:paraId="5A3FF30B" w14:textId="77777777" w:rsidR="003D59C8" w:rsidRDefault="003D59C8" w:rsidP="00786A39">
      <w:pPr>
        <w:spacing w:line="360" w:lineRule="auto"/>
        <w:jc w:val="both"/>
        <w:rPr>
          <w:rFonts w:ascii="Times New Roman" w:hAnsi="Times New Roman" w:cs="Times New Roman"/>
        </w:rPr>
      </w:pPr>
    </w:p>
    <w:p w14:paraId="7581C5F7" w14:textId="77777777" w:rsidR="003D59C8" w:rsidRDefault="003D59C8" w:rsidP="00786A39">
      <w:pPr>
        <w:spacing w:line="360" w:lineRule="auto"/>
        <w:jc w:val="both"/>
        <w:rPr>
          <w:rFonts w:ascii="Times New Roman" w:hAnsi="Times New Roman" w:cs="Times New Roman"/>
        </w:rPr>
      </w:pPr>
    </w:p>
    <w:p w14:paraId="7378F9B5" w14:textId="77777777" w:rsidR="003D59C8" w:rsidRDefault="003D59C8" w:rsidP="00786A39">
      <w:pPr>
        <w:spacing w:line="360" w:lineRule="auto"/>
        <w:jc w:val="both"/>
        <w:rPr>
          <w:rFonts w:ascii="Times New Roman" w:hAnsi="Times New Roman" w:cs="Times New Roman"/>
        </w:rPr>
      </w:pPr>
    </w:p>
    <w:p w14:paraId="2E93E84D" w14:textId="77777777" w:rsidR="003D59C8" w:rsidRDefault="003D59C8" w:rsidP="00786A39">
      <w:pPr>
        <w:spacing w:line="360" w:lineRule="auto"/>
        <w:jc w:val="both"/>
        <w:rPr>
          <w:rFonts w:ascii="Times New Roman" w:hAnsi="Times New Roman" w:cs="Times New Roman"/>
        </w:rPr>
      </w:pPr>
    </w:p>
    <w:p w14:paraId="6BCA6E44" w14:textId="77777777" w:rsidR="003D59C8" w:rsidRDefault="003D59C8" w:rsidP="00786A39">
      <w:pPr>
        <w:spacing w:line="360" w:lineRule="auto"/>
        <w:jc w:val="both"/>
        <w:rPr>
          <w:rFonts w:ascii="Times New Roman" w:hAnsi="Times New Roman" w:cs="Times New Roman"/>
        </w:rPr>
      </w:pPr>
    </w:p>
    <w:p w14:paraId="064D98CC" w14:textId="77777777" w:rsidR="003D59C8" w:rsidRDefault="003D59C8" w:rsidP="00786A39">
      <w:pPr>
        <w:spacing w:line="360" w:lineRule="auto"/>
        <w:jc w:val="both"/>
        <w:rPr>
          <w:rFonts w:ascii="Times New Roman" w:hAnsi="Times New Roman" w:cs="Times New Roman"/>
        </w:rPr>
      </w:pPr>
    </w:p>
    <w:p w14:paraId="0A3AD54C" w14:textId="77777777" w:rsidR="003D59C8" w:rsidRDefault="003D59C8" w:rsidP="00786A39">
      <w:pPr>
        <w:spacing w:line="360" w:lineRule="auto"/>
        <w:jc w:val="both"/>
        <w:rPr>
          <w:rFonts w:ascii="Times New Roman" w:hAnsi="Times New Roman" w:cs="Times New Roman"/>
        </w:rPr>
      </w:pPr>
    </w:p>
    <w:p w14:paraId="69398F53" w14:textId="77777777" w:rsidR="003D59C8" w:rsidRDefault="003D59C8" w:rsidP="00786A39">
      <w:pPr>
        <w:spacing w:line="360" w:lineRule="auto"/>
        <w:jc w:val="both"/>
        <w:rPr>
          <w:rFonts w:ascii="Times New Roman" w:hAnsi="Times New Roman" w:cs="Times New Roman"/>
        </w:rPr>
      </w:pPr>
    </w:p>
    <w:p w14:paraId="5B03531C" w14:textId="54B923FB" w:rsidR="003D59C8" w:rsidRDefault="003D59C8" w:rsidP="003D59C8">
      <w:pPr>
        <w:spacing w:line="360" w:lineRule="auto"/>
        <w:jc w:val="center"/>
        <w:rPr>
          <w:rFonts w:ascii="Times New Roman" w:hAnsi="Times New Roman" w:cs="Times New Roman"/>
        </w:rPr>
      </w:pPr>
      <w:r>
        <w:rPr>
          <w:rFonts w:ascii="Times New Roman" w:hAnsi="Times New Roman" w:cs="Times New Roman"/>
        </w:rPr>
        <w:t>Figure 6-</w:t>
      </w:r>
      <w:ins w:id="103" w:author="George Spackman [2]" w:date="2023-10-04T00:17:00Z">
        <w:r w:rsidR="008568A4">
          <w:rPr>
            <w:rFonts w:ascii="Times New Roman" w:hAnsi="Times New Roman" w:cs="Times New Roman"/>
          </w:rPr>
          <w:t>4</w:t>
        </w:r>
      </w:ins>
      <w:del w:id="104" w:author="George Spackman [2]" w:date="2023-10-04T00:17:00Z">
        <w:r w:rsidDel="008568A4">
          <w:rPr>
            <w:rFonts w:ascii="Times New Roman" w:hAnsi="Times New Roman" w:cs="Times New Roman"/>
          </w:rPr>
          <w:delText>3</w:delText>
        </w:r>
      </w:del>
      <w:r>
        <w:rPr>
          <w:rFonts w:ascii="Times New Roman" w:hAnsi="Times New Roman" w:cs="Times New Roman"/>
        </w:rPr>
        <w:t xml:space="preserve"> Finite element T-joint model boundary conditions for tensile pull off.</w:t>
      </w:r>
    </w:p>
    <w:p w14:paraId="0B9C9E08" w14:textId="77777777" w:rsidR="008568A4" w:rsidRDefault="008568A4" w:rsidP="00786A39">
      <w:pPr>
        <w:spacing w:line="360" w:lineRule="auto"/>
        <w:jc w:val="both"/>
        <w:rPr>
          <w:ins w:id="105" w:author="George Spackman [2]" w:date="2023-10-04T00:17:00Z"/>
          <w:rFonts w:ascii="Times New Roman" w:hAnsi="Times New Roman" w:cs="Times New Roman"/>
        </w:rPr>
      </w:pPr>
    </w:p>
    <w:p w14:paraId="41DC6B50" w14:textId="30B42FD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There is periodicity along the length of the 3D woven T-joint reinforcement so periodic boundaries can be applied along the length. However, single unit repeats of the weave pattern in the x-direction were used with no periodic boundary condition along the x-axis since it had been reported by Yan </w:t>
      </w:r>
      <w:r>
        <w:fldChar w:fldCharType="begin" w:fldLock="1"/>
      </w:r>
      <w:r w:rsidR="00E54190">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[5]","plainTextFormattedCitation":"[5]","previouslyFormattedCitation":"[45]"},"properties":{"noteIndex":0},"schema":"https://github.com/citation-style-language/schema/raw/master/csl-citation.json"}</w:instrText>
      </w:r>
      <w:r>
        <w:fldChar w:fldCharType="separate"/>
      </w:r>
      <w:r w:rsidR="00E54190" w:rsidRPr="00E54190">
        <w:rPr>
          <w:rFonts w:ascii="Times New Roman" w:hAnsi="Times New Roman" w:cs="Times New Roman"/>
          <w:noProof/>
        </w:rPr>
        <w:t>[5]</w:t>
      </w:r>
      <w:r>
        <w:fldChar w:fldCharType="end"/>
      </w:r>
      <w:r>
        <w:rPr>
          <w:rFonts w:ascii="Times New Roman" w:hAnsi="Times New Roman" w:cs="Times New Roman"/>
        </w:rPr>
        <w:t xml:space="preserve"> that this had little impact on the elastic behaviour of the T-Joints. </w:t>
      </w:r>
    </w:p>
    <w:p w14:paraId="615D0320" w14:textId="77777777" w:rsidR="00D105D7" w:rsidRDefault="00D105D7" w:rsidP="00786A39">
      <w:pPr>
        <w:spacing w:line="360" w:lineRule="auto"/>
        <w:jc w:val="both"/>
        <w:rPr>
          <w:rFonts w:ascii="Times New Roman" w:hAnsi="Times New Roman" w:cs="Times New Roman"/>
        </w:rPr>
      </w:pPr>
    </w:p>
    <w:p w14:paraId="6B8898C7" w14:textId="534A9291" w:rsidR="00D105D7" w:rsidRDefault="00D105D7" w:rsidP="00786A39">
      <w:pPr>
        <w:spacing w:line="360" w:lineRule="auto"/>
        <w:jc w:val="both"/>
        <w:rPr>
          <w:rFonts w:ascii="Times New Roman" w:hAnsi="Times New Roman" w:cs="Times New Roman"/>
        </w:rPr>
      </w:pPr>
      <w:r>
        <w:rPr>
          <w:rFonts w:ascii="Times New Roman" w:hAnsi="Times New Roman" w:cs="Times New Roman"/>
        </w:rPr>
        <w:t>In the experimental set up discussed in Chapter 3, the T-joint flanges were not fixed at the ends but clamped at the top and bottom at a point further in-board from the end. This has the effect of constraining the movement of the T-joint at the clamp locations.</w:t>
      </w:r>
      <w:r w:rsidR="0009041A">
        <w:rPr>
          <w:rFonts w:ascii="Times New Roman" w:hAnsi="Times New Roman" w:cs="Times New Roman"/>
        </w:rPr>
        <w:t xml:space="preserve"> It is proposed that</w:t>
      </w:r>
      <w:r>
        <w:rPr>
          <w:rFonts w:ascii="Times New Roman" w:hAnsi="Times New Roman" w:cs="Times New Roman"/>
        </w:rPr>
        <w:t xml:space="preserve"> </w:t>
      </w:r>
      <w:r w:rsidR="0009041A">
        <w:rPr>
          <w:rFonts w:ascii="Times New Roman" w:hAnsi="Times New Roman" w:cs="Times New Roman"/>
        </w:rPr>
        <w:t>for the purpose of comparing the effect of the different weave patterns on the mechanical properties of the T-joint the difference will not have much of an effect</w:t>
      </w:r>
      <w:r w:rsidR="004A6B84">
        <w:rPr>
          <w:rFonts w:ascii="Times New Roman" w:hAnsi="Times New Roman" w:cs="Times New Roman"/>
        </w:rPr>
        <w:t xml:space="preserve"> because the boundary conditions are the same for each finite element analysis in the optimisation</w:t>
      </w:r>
      <w:r w:rsidR="0009041A">
        <w:rPr>
          <w:rFonts w:ascii="Times New Roman" w:hAnsi="Times New Roman" w:cs="Times New Roman"/>
        </w:rPr>
        <w:t xml:space="preserve">. </w:t>
      </w:r>
    </w:p>
    <w:p w14:paraId="400DAB1D" w14:textId="77777777" w:rsidR="00786A39" w:rsidRDefault="00786A39" w:rsidP="00786A39">
      <w:pPr>
        <w:spacing w:line="360" w:lineRule="auto"/>
        <w:jc w:val="both"/>
        <w:rPr>
          <w:rFonts w:ascii="Times New Roman" w:hAnsi="Times New Roman" w:cs="Times New Roman"/>
        </w:rPr>
      </w:pPr>
    </w:p>
    <w:p w14:paraId="676A4336" w14:textId="77777777" w:rsidR="00786A39" w:rsidRDefault="00786A39" w:rsidP="00786A39">
      <w:pPr>
        <w:pStyle w:val="Heading3"/>
      </w:pPr>
      <w:bookmarkStart w:id="106" w:name="_Toc99359677"/>
      <w:r>
        <w:t>6.3.2 Time Control</w:t>
      </w:r>
      <w:bookmarkEnd w:id="106"/>
    </w:p>
    <w:p w14:paraId="72A159FD" w14:textId="77777777" w:rsidR="00786A39" w:rsidRDefault="00786A39" w:rsidP="00786A39">
      <w:pPr>
        <w:spacing w:line="360" w:lineRule="auto"/>
        <w:jc w:val="both"/>
        <w:rPr>
          <w:rFonts w:ascii="Times New Roman" w:hAnsi="Times New Roman" w:cs="Times New Roman"/>
        </w:rPr>
      </w:pPr>
    </w:p>
    <w:p w14:paraId="330623EA" w14:textId="3B8DFD7E"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quasi-static analysis was chosen to be solved using the Abaqus explicit solver as it was likely to reduce the analysis time. To model a quasi-static process such as the T-Joint pull-off test, a reduced time step can be used. This allows a much faster time step that is more suited to </w:t>
      </w:r>
      <w:commentRangeStart w:id="107"/>
      <w:commentRangeStart w:id="108"/>
      <w:r>
        <w:rPr>
          <w:rFonts w:ascii="Times New Roman" w:hAnsi="Times New Roman" w:cs="Times New Roman"/>
        </w:rPr>
        <w:t>Abaqus</w:t>
      </w:r>
      <w:ins w:id="109" w:author="George Spackman" w:date="2023-10-03T18:33:00Z">
        <w:r w:rsidR="001E3076">
          <w:rPr>
            <w:rFonts w:ascii="Times New Roman" w:hAnsi="Times New Roman" w:cs="Times New Roman"/>
          </w:rPr>
          <w:t>/</w:t>
        </w:r>
        <w:proofErr w:type="spellStart"/>
        <w:r w:rsidR="001E3076">
          <w:rPr>
            <w:rFonts w:ascii="Times New Roman" w:hAnsi="Times New Roman" w:cs="Times New Roman"/>
          </w:rPr>
          <w:t>Explicit</w:t>
        </w:r>
      </w:ins>
      <w:del w:id="110" w:author="George Spackman" w:date="2023-10-03T18:33:00Z">
        <w:r w:rsidDel="001E3076">
          <w:rPr>
            <w:rFonts w:ascii="Times New Roman" w:hAnsi="Times New Roman" w:cs="Times New Roman"/>
          </w:rPr>
          <w:delText xml:space="preserve"> explicit</w:delText>
        </w:r>
      </w:del>
      <w:r>
        <w:rPr>
          <w:rFonts w:ascii="Times New Roman" w:hAnsi="Times New Roman" w:cs="Times New Roman"/>
        </w:rPr>
        <w:t>’s</w:t>
      </w:r>
      <w:proofErr w:type="spellEnd"/>
      <w:r>
        <w:rPr>
          <w:rFonts w:ascii="Times New Roman" w:hAnsi="Times New Roman" w:cs="Times New Roman"/>
        </w:rPr>
        <w:t xml:space="preserve"> </w:t>
      </w:r>
      <w:commentRangeEnd w:id="107"/>
      <w:r w:rsidR="001F013C">
        <w:rPr>
          <w:rStyle w:val="CommentReference"/>
        </w:rPr>
        <w:commentReference w:id="107"/>
      </w:r>
      <w:commentRangeEnd w:id="108"/>
      <w:r w:rsidR="00721D1E">
        <w:rPr>
          <w:rStyle w:val="CommentReference"/>
        </w:rPr>
        <w:commentReference w:id="108"/>
      </w:r>
      <w:r>
        <w:rPr>
          <w:rFonts w:ascii="Times New Roman" w:hAnsi="Times New Roman" w:cs="Times New Roman"/>
        </w:rPr>
        <w:t>usage.</w:t>
      </w:r>
      <w:r w:rsidR="007575CF">
        <w:rPr>
          <w:rFonts w:ascii="Times New Roman" w:hAnsi="Times New Roman" w:cs="Times New Roman"/>
        </w:rPr>
        <w:t xml:space="preserve"> Trial models using the implicit solver took too long to be used within an optimisation.</w:t>
      </w:r>
      <w:r>
        <w:rPr>
          <w:rFonts w:ascii="Times New Roman" w:hAnsi="Times New Roman" w:cs="Times New Roman"/>
        </w:rPr>
        <w:t xml:space="preserve"> Abaqus documentation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plainTextFormattedCitation":"[6]","previouslyFormattedCitation":"[67]"},"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recommends finding a lower bound on the </w:t>
      </w:r>
      <w:r w:rsidR="007575CF">
        <w:rPr>
          <w:rFonts w:ascii="Times New Roman" w:hAnsi="Times New Roman" w:cs="Times New Roman"/>
        </w:rPr>
        <w:t xml:space="preserve">explicit </w:t>
      </w:r>
      <w:r>
        <w:rPr>
          <w:rFonts w:ascii="Times New Roman" w:hAnsi="Times New Roman" w:cs="Times New Roman"/>
        </w:rPr>
        <w:t xml:space="preserve">time step by examining the model’s modes using the eigenvalue analysis, linear perturbation time step. </w:t>
      </w:r>
    </w:p>
    <w:p w14:paraId="0D9C9C28" w14:textId="77777777" w:rsidR="00786A39" w:rsidRDefault="00786A39" w:rsidP="00786A39">
      <w:pPr>
        <w:spacing w:line="360" w:lineRule="auto"/>
        <w:jc w:val="both"/>
        <w:rPr>
          <w:rFonts w:ascii="Times New Roman" w:hAnsi="Times New Roman" w:cs="Times New Roman"/>
        </w:rPr>
      </w:pPr>
    </w:p>
    <w:p w14:paraId="4C1F5D55" w14:textId="2CE29F54"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T-Joint models, this produced the first mode frequency of 270Hz, with </w:t>
      </w:r>
      <w:proofErr w:type="gramStart"/>
      <w:r>
        <w:rPr>
          <w:rFonts w:ascii="Times New Roman" w:hAnsi="Times New Roman" w:cs="Times New Roman"/>
        </w:rPr>
        <w:t>a time period</w:t>
      </w:r>
      <w:proofErr w:type="gramEnd"/>
      <w:r>
        <w:rPr>
          <w:rFonts w:ascii="Times New Roman" w:hAnsi="Times New Roman" w:cs="Times New Roman"/>
        </w:rPr>
        <w:t xml:space="preserve"> of 3.5ms. The general recommended lowest </w:t>
      </w:r>
      <w:proofErr w:type="gramStart"/>
      <w:r>
        <w:rPr>
          <w:rFonts w:ascii="Times New Roman" w:hAnsi="Times New Roman" w:cs="Times New Roman"/>
        </w:rPr>
        <w:t>time period</w:t>
      </w:r>
      <w:proofErr w:type="gramEnd"/>
      <w:r>
        <w:rPr>
          <w:rFonts w:ascii="Times New Roman" w:hAnsi="Times New Roman" w:cs="Times New Roman"/>
        </w:rPr>
        <w:t xml:space="preserve"> is at least 100 times this value to avoid inertial effects. This should result in a velocity graph for the machine head that increases, reaches a constant </w:t>
      </w:r>
      <w:proofErr w:type="gramStart"/>
      <w:r>
        <w:rPr>
          <w:rFonts w:ascii="Times New Roman" w:hAnsi="Times New Roman" w:cs="Times New Roman"/>
        </w:rPr>
        <w:t>velocity</w:t>
      </w:r>
      <w:proofErr w:type="gramEnd"/>
      <w:r>
        <w:rPr>
          <w:rFonts w:ascii="Times New Roman" w:hAnsi="Times New Roman" w:cs="Times New Roman"/>
        </w:rPr>
        <w:t xml:space="preserve"> and then slows down. The resulting kinetic energy and internal energy graphs ideally would then look like those presented in figure 6-</w:t>
      </w:r>
      <w:ins w:id="111" w:author="George Spackman [2]" w:date="2023-10-04T00:18:00Z">
        <w:r w:rsidR="008568A4">
          <w:rPr>
            <w:rFonts w:ascii="Times New Roman" w:hAnsi="Times New Roman" w:cs="Times New Roman"/>
          </w:rPr>
          <w:t>5</w:t>
        </w:r>
      </w:ins>
      <w:del w:id="112" w:author="George Spackman [2]" w:date="2023-10-04T00:18:00Z">
        <w:r w:rsidDel="008568A4">
          <w:rPr>
            <w:rFonts w:ascii="Times New Roman" w:hAnsi="Times New Roman" w:cs="Times New Roman"/>
          </w:rPr>
          <w:delText>3</w:delText>
        </w:r>
      </w:del>
      <w:r>
        <w:rPr>
          <w:rFonts w:ascii="Times New Roman" w:hAnsi="Times New Roman" w:cs="Times New Roman"/>
        </w:rPr>
        <w:t xml:space="preserve">.  </w:t>
      </w:r>
    </w:p>
    <w:p w14:paraId="6A4C658F" w14:textId="77777777" w:rsidR="00786A39" w:rsidRDefault="00786A39" w:rsidP="00786A39">
      <w:pPr>
        <w:spacing w:line="360" w:lineRule="auto"/>
        <w:jc w:val="both"/>
        <w:rPr>
          <w:rFonts w:ascii="Times New Roman" w:hAnsi="Times New Roman" w:cs="Times New Roman"/>
        </w:rPr>
      </w:pPr>
    </w:p>
    <w:p w14:paraId="0FE11D6E"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62204598" wp14:editId="0B1ABF79">
            <wp:extent cx="3219450" cy="2238375"/>
            <wp:effectExtent l="0" t="0" r="0" b="9525"/>
            <wp:docPr id="1514952151" name="Picture 15149521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inline>
        </w:drawing>
      </w:r>
      <w:r>
        <w:rPr>
          <w:rFonts w:ascii="Times New Roman" w:hAnsi="Times New Roman" w:cs="Times New Roman"/>
          <w:noProof/>
          <w:lang w:eastAsia="en-GB"/>
        </w:rPr>
        <w:drawing>
          <wp:inline distT="0" distB="0" distL="0" distR="0" wp14:anchorId="1C3043F9" wp14:editId="097569B6">
            <wp:extent cx="4810125" cy="2571750"/>
            <wp:effectExtent l="0" t="0" r="9525" b="0"/>
            <wp:docPr id="1514952150" name="Picture 151495215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0125" cy="2571750"/>
                    </a:xfrm>
                    <a:prstGeom prst="rect">
                      <a:avLst/>
                    </a:prstGeom>
                    <a:noFill/>
                    <a:ln>
                      <a:noFill/>
                    </a:ln>
                  </pic:spPr>
                </pic:pic>
              </a:graphicData>
            </a:graphic>
          </wp:inline>
        </w:drawing>
      </w:r>
    </w:p>
    <w:p w14:paraId="4A32CFD0" w14:textId="22C18543"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w:t>
      </w:r>
      <w:ins w:id="113" w:author="George Spackman [2]" w:date="2023-10-04T00:18:00Z">
        <w:r w:rsidR="008568A4">
          <w:rPr>
            <w:rFonts w:ascii="Times New Roman" w:hAnsi="Times New Roman" w:cs="Times New Roman"/>
          </w:rPr>
          <w:t>5</w:t>
        </w:r>
      </w:ins>
      <w:del w:id="114" w:author="George Spackman [2]" w:date="2023-10-04T00:18:00Z">
        <w:r w:rsidDel="008568A4">
          <w:rPr>
            <w:rFonts w:ascii="Times New Roman" w:hAnsi="Times New Roman" w:cs="Times New Roman"/>
          </w:rPr>
          <w:delText>3</w:delText>
        </w:r>
      </w:del>
      <w:r>
        <w:rPr>
          <w:rFonts w:ascii="Times New Roman" w:hAnsi="Times New Roman" w:cs="Times New Roman"/>
        </w:rPr>
        <w:t xml:space="preserve"> Graphs showing ideal kinetic energy and internal energy graphs for a quasi-static process. Taken from the Abaqus documentation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plainTextFormattedCitation":"[6]","previouslyFormattedCitation":"[67]"},"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w:t>
      </w:r>
    </w:p>
    <w:p w14:paraId="1A5B4A03" w14:textId="77777777" w:rsidR="00786A39" w:rsidRDefault="00786A39" w:rsidP="00786A39">
      <w:pPr>
        <w:spacing w:line="360" w:lineRule="auto"/>
        <w:jc w:val="both"/>
        <w:rPr>
          <w:rFonts w:ascii="Times New Roman" w:hAnsi="Times New Roman" w:cs="Times New Roman"/>
        </w:rPr>
      </w:pPr>
    </w:p>
    <w:p w14:paraId="3B331AB3" w14:textId="47E457B1" w:rsidR="00786A39" w:rsidRDefault="00786A39" w:rsidP="00786A39">
      <w:pPr>
        <w:spacing w:line="360" w:lineRule="auto"/>
        <w:jc w:val="both"/>
        <w:rPr>
          <w:rFonts w:ascii="Times New Roman" w:hAnsi="Times New Roman" w:cs="Times New Roman"/>
        </w:rPr>
      </w:pPr>
      <w:proofErr w:type="gramStart"/>
      <w:r>
        <w:rPr>
          <w:rFonts w:ascii="Times New Roman" w:hAnsi="Times New Roman" w:cs="Times New Roman"/>
        </w:rPr>
        <w:t>A time period</w:t>
      </w:r>
      <w:proofErr w:type="gramEnd"/>
      <w:r>
        <w:rPr>
          <w:rFonts w:ascii="Times New Roman" w:hAnsi="Times New Roman" w:cs="Times New Roman"/>
        </w:rPr>
        <w:t xml:space="preserve"> of 300s was chosen to displace the top surface of the web 5mm, resulting in a loading rate of 1mm/min. This resulted in kinetic energy and internal energy graphs as seen in figure 6-</w:t>
      </w:r>
      <w:ins w:id="115" w:author="George Spackman [2]" w:date="2023-10-04T00:18:00Z">
        <w:r w:rsidR="008568A4">
          <w:rPr>
            <w:rFonts w:ascii="Times New Roman" w:hAnsi="Times New Roman" w:cs="Times New Roman"/>
          </w:rPr>
          <w:t>6</w:t>
        </w:r>
      </w:ins>
      <w:del w:id="116" w:author="George Spackman [2]" w:date="2023-10-03T19:05:00Z">
        <w:r w:rsidDel="001469EB">
          <w:rPr>
            <w:rFonts w:ascii="Times New Roman" w:hAnsi="Times New Roman" w:cs="Times New Roman"/>
          </w:rPr>
          <w:delText>5</w:delText>
        </w:r>
      </w:del>
      <w:r>
        <w:rPr>
          <w:rFonts w:ascii="Times New Roman" w:hAnsi="Times New Roman" w:cs="Times New Roman"/>
        </w:rPr>
        <w:t>.</w:t>
      </w: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7" w:author="George Spackman [2]" w:date="2023-10-03T19:04:00Z">
          <w:tblPr>
            <w:tblStyle w:val="TableGrid"/>
            <w:tblW w:w="0" w:type="auto"/>
            <w:tblLook w:val="04A0" w:firstRow="1" w:lastRow="0" w:firstColumn="1" w:lastColumn="0" w:noHBand="0" w:noVBand="1"/>
          </w:tblPr>
        </w:tblPrChange>
      </w:tblPr>
      <w:tblGrid>
        <w:gridCol w:w="8300"/>
        <w:tblGridChange w:id="118">
          <w:tblGrid>
            <w:gridCol w:w="7898"/>
          </w:tblGrid>
        </w:tblGridChange>
      </w:tblGrid>
      <w:tr w:rsidR="001469EB" w14:paraId="05C9AB0E" w14:textId="77777777" w:rsidTr="001469EB">
        <w:trPr>
          <w:ins w:id="119" w:author="George Spackman [2]" w:date="2023-10-03T19:02:00Z"/>
        </w:trPr>
        <w:tc>
          <w:tcPr>
            <w:tcW w:w="8134" w:type="dxa"/>
            <w:tcPrChange w:id="120" w:author="George Spackman [2]" w:date="2023-10-03T19:04:00Z">
              <w:tcPr>
                <w:tcW w:w="7898" w:type="dxa"/>
              </w:tcPr>
            </w:tcPrChange>
          </w:tcPr>
          <w:p w14:paraId="5DACF215" w14:textId="77777777" w:rsidR="001469EB" w:rsidRDefault="001469EB" w:rsidP="00786A39">
            <w:pPr>
              <w:spacing w:line="360" w:lineRule="auto"/>
              <w:jc w:val="both"/>
              <w:rPr>
                <w:ins w:id="121" w:author="George Spackman [2]" w:date="2023-10-03T19:04:00Z"/>
                <w:rFonts w:ascii="Times New Roman" w:hAnsi="Times New Roman" w:cs="Times New Roman"/>
              </w:rPr>
            </w:pPr>
          </w:p>
          <w:p w14:paraId="00D380E8" w14:textId="77777777" w:rsidR="001469EB" w:rsidRDefault="001469EB" w:rsidP="00786A39">
            <w:pPr>
              <w:spacing w:line="360" w:lineRule="auto"/>
              <w:jc w:val="both"/>
              <w:rPr>
                <w:ins w:id="122" w:author="George Spackman [2]" w:date="2023-10-03T19:04:00Z"/>
                <w:rFonts w:ascii="Times New Roman" w:hAnsi="Times New Roman" w:cs="Times New Roman"/>
              </w:rPr>
            </w:pPr>
          </w:p>
          <w:p w14:paraId="527B7CE2" w14:textId="77777777" w:rsidR="001469EB" w:rsidRDefault="001469EB" w:rsidP="00786A39">
            <w:pPr>
              <w:spacing w:line="360" w:lineRule="auto"/>
              <w:jc w:val="both"/>
              <w:rPr>
                <w:ins w:id="123" w:author="George Spackman [2]" w:date="2023-10-03T19:04:00Z"/>
                <w:rFonts w:ascii="Times New Roman" w:hAnsi="Times New Roman" w:cs="Times New Roman"/>
              </w:rPr>
            </w:pPr>
          </w:p>
          <w:p w14:paraId="11EFC5D2" w14:textId="77777777" w:rsidR="001469EB" w:rsidRDefault="001469EB" w:rsidP="00786A39">
            <w:pPr>
              <w:spacing w:line="360" w:lineRule="auto"/>
              <w:jc w:val="both"/>
              <w:rPr>
                <w:ins w:id="124" w:author="George Spackman [2]" w:date="2023-10-03T19:04:00Z"/>
                <w:rFonts w:ascii="Times New Roman" w:hAnsi="Times New Roman" w:cs="Times New Roman"/>
              </w:rPr>
            </w:pPr>
          </w:p>
          <w:p w14:paraId="20751868" w14:textId="77777777" w:rsidR="001469EB" w:rsidRDefault="001469EB" w:rsidP="00786A39">
            <w:pPr>
              <w:spacing w:line="360" w:lineRule="auto"/>
              <w:jc w:val="both"/>
              <w:rPr>
                <w:ins w:id="125" w:author="George Spackman [2]" w:date="2023-10-03T19:04:00Z"/>
                <w:rFonts w:ascii="Times New Roman" w:hAnsi="Times New Roman" w:cs="Times New Roman"/>
              </w:rPr>
            </w:pPr>
          </w:p>
          <w:p w14:paraId="12BA7B42" w14:textId="77777777" w:rsidR="001469EB" w:rsidRDefault="001469EB" w:rsidP="00786A39">
            <w:pPr>
              <w:spacing w:line="360" w:lineRule="auto"/>
              <w:jc w:val="both"/>
              <w:rPr>
                <w:ins w:id="126" w:author="George Spackman [2]" w:date="2023-10-03T19:04:00Z"/>
                <w:rFonts w:ascii="Times New Roman" w:hAnsi="Times New Roman" w:cs="Times New Roman"/>
              </w:rPr>
            </w:pPr>
          </w:p>
          <w:p w14:paraId="7435B374" w14:textId="77777777" w:rsidR="001469EB" w:rsidRDefault="001469EB" w:rsidP="00786A39">
            <w:pPr>
              <w:spacing w:line="360" w:lineRule="auto"/>
              <w:jc w:val="both"/>
              <w:rPr>
                <w:ins w:id="127" w:author="George Spackman [2]" w:date="2023-10-03T19:04:00Z"/>
                <w:rFonts w:ascii="Times New Roman" w:hAnsi="Times New Roman" w:cs="Times New Roman"/>
              </w:rPr>
            </w:pPr>
          </w:p>
          <w:p w14:paraId="31CD658D" w14:textId="77777777" w:rsidR="001469EB" w:rsidRDefault="001469EB" w:rsidP="00786A39">
            <w:pPr>
              <w:spacing w:line="360" w:lineRule="auto"/>
              <w:jc w:val="both"/>
              <w:rPr>
                <w:ins w:id="128" w:author="George Spackman [2]" w:date="2023-10-03T19:04:00Z"/>
                <w:rFonts w:ascii="Times New Roman" w:hAnsi="Times New Roman" w:cs="Times New Roman"/>
              </w:rPr>
            </w:pPr>
          </w:p>
          <w:p w14:paraId="46C28A10" w14:textId="2FBD9D9A" w:rsidR="001469EB" w:rsidRDefault="001469EB" w:rsidP="00786A39">
            <w:pPr>
              <w:spacing w:line="360" w:lineRule="auto"/>
              <w:jc w:val="both"/>
              <w:rPr>
                <w:ins w:id="129" w:author="George Spackman [2]" w:date="2023-10-03T19:04:00Z"/>
                <w:rFonts w:ascii="Times New Roman" w:hAnsi="Times New Roman" w:cs="Times New Roman"/>
              </w:rPr>
            </w:pPr>
            <w:ins w:id="130" w:author="George Spackman [2]" w:date="2023-10-03T19:04:00Z">
              <w:r>
                <w:rPr>
                  <w:rFonts w:ascii="Times New Roman" w:hAnsi="Times New Roman" w:cs="Times New Roman"/>
                </w:rPr>
                <w:lastRenderedPageBreak/>
                <w:t>(a)</w:t>
              </w:r>
            </w:ins>
          </w:p>
          <w:p w14:paraId="0F31D51E" w14:textId="099225D8" w:rsidR="001469EB" w:rsidRDefault="001469EB" w:rsidP="00786A39">
            <w:pPr>
              <w:spacing w:line="360" w:lineRule="auto"/>
              <w:jc w:val="both"/>
              <w:rPr>
                <w:ins w:id="131" w:author="George Spackman [2]" w:date="2023-10-03T19:02:00Z"/>
                <w:rFonts w:ascii="Times New Roman" w:hAnsi="Times New Roman" w:cs="Times New Roman"/>
              </w:rPr>
            </w:pPr>
            <w:ins w:id="132" w:author="George Spackman [2]" w:date="2023-10-03T19:03:00Z">
              <w:r w:rsidRPr="001469EB">
                <w:rPr>
                  <w:rFonts w:ascii="Times New Roman" w:hAnsi="Times New Roman" w:cs="Times New Roman"/>
                  <w:noProof/>
                </w:rPr>
                <w:drawing>
                  <wp:inline distT="0" distB="0" distL="0" distR="0" wp14:anchorId="5B464B2E" wp14:editId="7BA69C52">
                    <wp:extent cx="5133452" cy="3187311"/>
                    <wp:effectExtent l="0" t="0" r="0" b="635"/>
                    <wp:docPr id="4" name="Picture 3" descr="Graphical user interface, application, Word&#10;&#10;Description automatically generated">
                      <a:extLst xmlns:a="http://schemas.openxmlformats.org/drawingml/2006/main">
                        <a:ext uri="{FF2B5EF4-FFF2-40B4-BE49-F238E27FC236}">
                          <a16:creationId xmlns:a16="http://schemas.microsoft.com/office/drawing/2014/main" id="{79C05B65-03CF-EA74-7DCF-87B361FE9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Word&#10;&#10;Description automatically generated">
                              <a:extLst>
                                <a:ext uri="{FF2B5EF4-FFF2-40B4-BE49-F238E27FC236}">
                                  <a16:creationId xmlns:a16="http://schemas.microsoft.com/office/drawing/2014/main" id="{79C05B65-03CF-EA74-7DCF-87B361FE99E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r="50000"/>
                            <a:stretch/>
                          </pic:blipFill>
                          <pic:spPr bwMode="auto">
                            <a:xfrm>
                              <a:off x="0" y="0"/>
                              <a:ext cx="5234846" cy="3250266"/>
                            </a:xfrm>
                            <a:prstGeom prst="rect">
                              <a:avLst/>
                            </a:prstGeom>
                            <a:noFill/>
                            <a:ln>
                              <a:noFill/>
                            </a:ln>
                          </pic:spPr>
                        </pic:pic>
                      </a:graphicData>
                    </a:graphic>
                  </wp:inline>
                </w:drawing>
              </w:r>
            </w:ins>
          </w:p>
        </w:tc>
      </w:tr>
      <w:tr w:rsidR="001469EB" w14:paraId="2671D8B3" w14:textId="77777777" w:rsidTr="001469EB">
        <w:trPr>
          <w:ins w:id="133" w:author="George Spackman [2]" w:date="2023-10-03T19:02:00Z"/>
        </w:trPr>
        <w:tc>
          <w:tcPr>
            <w:tcW w:w="8134" w:type="dxa"/>
            <w:tcPrChange w:id="134" w:author="George Spackman [2]" w:date="2023-10-03T19:04:00Z">
              <w:tcPr>
                <w:tcW w:w="7898" w:type="dxa"/>
              </w:tcPr>
            </w:tcPrChange>
          </w:tcPr>
          <w:p w14:paraId="24B3F2AF" w14:textId="419EB542" w:rsidR="001469EB" w:rsidRDefault="001469EB" w:rsidP="00786A39">
            <w:pPr>
              <w:spacing w:line="360" w:lineRule="auto"/>
              <w:jc w:val="both"/>
              <w:rPr>
                <w:ins w:id="135" w:author="George Spackman [2]" w:date="2023-10-03T19:02:00Z"/>
                <w:rFonts w:ascii="Times New Roman" w:hAnsi="Times New Roman" w:cs="Times New Roman"/>
              </w:rPr>
            </w:pPr>
            <w:ins w:id="136" w:author="George Spackman [2]" w:date="2023-10-03T19:04:00Z">
              <w:r>
                <w:rPr>
                  <w:rFonts w:ascii="Times New Roman" w:hAnsi="Times New Roman" w:cs="Times New Roman"/>
                </w:rPr>
                <w:lastRenderedPageBreak/>
                <w:t>(b)</w:t>
              </w:r>
            </w:ins>
            <w:ins w:id="137" w:author="George Spackman [2]" w:date="2023-10-03T19:03:00Z">
              <w:r w:rsidRPr="001469EB">
                <w:rPr>
                  <w:rFonts w:ascii="Times New Roman" w:hAnsi="Times New Roman" w:cs="Times New Roman"/>
                  <w:noProof/>
                </w:rPr>
                <w:drawing>
                  <wp:inline distT="0" distB="0" distL="0" distR="0" wp14:anchorId="6D838FCB" wp14:editId="6B305CB3">
                    <wp:extent cx="5021580" cy="3117850"/>
                    <wp:effectExtent l="0" t="0" r="0" b="6350"/>
                    <wp:docPr id="5" name="Picture 4" descr="Graphical user interface, application, Word&#10;&#10;Description automatically generated">
                      <a:extLst xmlns:a="http://schemas.openxmlformats.org/drawingml/2006/main">
                        <a:ext uri="{FF2B5EF4-FFF2-40B4-BE49-F238E27FC236}">
                          <a16:creationId xmlns:a16="http://schemas.microsoft.com/office/drawing/2014/main" id="{DF7DEB9D-69ED-CA6A-8A44-B8496AC77D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Word&#10;&#10;Description automatically generated">
                              <a:extLst>
                                <a:ext uri="{FF2B5EF4-FFF2-40B4-BE49-F238E27FC236}">
                                  <a16:creationId xmlns:a16="http://schemas.microsoft.com/office/drawing/2014/main" id="{DF7DEB9D-69ED-CA6A-8A44-B8496AC77DA2}"/>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50000"/>
                            <a:stretch/>
                          </pic:blipFill>
                          <pic:spPr bwMode="auto">
                            <a:xfrm>
                              <a:off x="0" y="0"/>
                              <a:ext cx="5021580" cy="3117850"/>
                            </a:xfrm>
                            <a:prstGeom prst="rect">
                              <a:avLst/>
                            </a:prstGeom>
                            <a:noFill/>
                            <a:ln>
                              <a:noFill/>
                            </a:ln>
                          </pic:spPr>
                        </pic:pic>
                      </a:graphicData>
                    </a:graphic>
                  </wp:inline>
                </w:drawing>
              </w:r>
            </w:ins>
          </w:p>
        </w:tc>
      </w:tr>
    </w:tbl>
    <w:p w14:paraId="3294150D" w14:textId="38405BE7" w:rsidR="00786A39" w:rsidRDefault="001469EB" w:rsidP="00786A39">
      <w:pPr>
        <w:spacing w:line="360" w:lineRule="auto"/>
        <w:jc w:val="both"/>
        <w:rPr>
          <w:rFonts w:ascii="Times New Roman" w:hAnsi="Times New Roman" w:cs="Times New Roman"/>
        </w:rPr>
      </w:pPr>
      <w:del w:id="138" w:author="George Spackman [2]" w:date="2023-10-03T19:02:00Z">
        <w:r w:rsidDel="001469EB">
          <w:rPr>
            <w:rFonts w:ascii="Times New Roman" w:hAnsi="Times New Roman" w:cs="Times New Roman"/>
            <w:noProof/>
            <w:lang w:eastAsia="en-GB"/>
          </w:rPr>
          <w:drawing>
            <wp:anchor distT="0" distB="0" distL="114300" distR="114300" simplePos="0" relativeHeight="251662336" behindDoc="0" locked="0" layoutInCell="1" allowOverlap="1" wp14:anchorId="2D878231" wp14:editId="181285EF">
              <wp:simplePos x="0" y="0"/>
              <wp:positionH relativeFrom="column">
                <wp:posOffset>-769620</wp:posOffset>
              </wp:positionH>
              <wp:positionV relativeFrom="paragraph">
                <wp:posOffset>260350</wp:posOffset>
              </wp:positionV>
              <wp:extent cx="6096000" cy="1892300"/>
              <wp:effectExtent l="0" t="0" r="0" b="0"/>
              <wp:wrapSquare wrapText="bothSides"/>
              <wp:docPr id="1514952149" name="Picture 15149521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Wor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1892300"/>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75F86D42" w14:textId="4E11E19E" w:rsidR="00786A39" w:rsidRDefault="00C72381" w:rsidP="00786A39">
      <w:pPr>
        <w:spacing w:line="360" w:lineRule="auto"/>
        <w:jc w:val="center"/>
        <w:rPr>
          <w:rFonts w:ascii="Times New Roman" w:hAnsi="Times New Roman" w:cs="Times New Roman"/>
        </w:rPr>
      </w:pPr>
      <w:commentRangeStart w:id="139"/>
      <w:commentRangeEnd w:id="139"/>
      <w:r>
        <w:rPr>
          <w:rStyle w:val="CommentReference"/>
        </w:rPr>
        <w:commentReference w:id="139"/>
      </w:r>
    </w:p>
    <w:p w14:paraId="56847F80" w14:textId="249A22D8"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w:t>
      </w:r>
      <w:ins w:id="140" w:author="George Spackman [2]" w:date="2023-10-04T00:18:00Z">
        <w:r w:rsidR="008568A4">
          <w:rPr>
            <w:rFonts w:ascii="Times New Roman" w:hAnsi="Times New Roman" w:cs="Times New Roman"/>
          </w:rPr>
          <w:t>6</w:t>
        </w:r>
      </w:ins>
      <w:del w:id="141" w:author="George Spackman [2]" w:date="2023-10-04T00:18:00Z">
        <w:r w:rsidDel="008568A4">
          <w:rPr>
            <w:rFonts w:ascii="Times New Roman" w:hAnsi="Times New Roman" w:cs="Times New Roman"/>
          </w:rPr>
          <w:delText>4</w:delText>
        </w:r>
      </w:del>
      <w:ins w:id="142" w:author="George Spackman [2]" w:date="2023-10-03T19:09:00Z">
        <w:r w:rsidR="000B0915">
          <w:rPr>
            <w:rFonts w:ascii="Times New Roman" w:hAnsi="Times New Roman" w:cs="Times New Roman"/>
          </w:rPr>
          <w:t xml:space="preserve"> (a)</w:t>
        </w:r>
      </w:ins>
      <w:r>
        <w:rPr>
          <w:rFonts w:ascii="Times New Roman" w:hAnsi="Times New Roman" w:cs="Times New Roman"/>
        </w:rPr>
        <w:t xml:space="preserve"> Internal</w:t>
      </w:r>
      <w:ins w:id="143" w:author="George Spackman [2]" w:date="2023-10-03T19:09:00Z">
        <w:r w:rsidR="000B0915">
          <w:rPr>
            <w:rFonts w:ascii="Times New Roman" w:hAnsi="Times New Roman" w:cs="Times New Roman"/>
          </w:rPr>
          <w:t xml:space="preserve"> energy against time</w:t>
        </w:r>
      </w:ins>
      <w:r>
        <w:rPr>
          <w:rFonts w:ascii="Times New Roman" w:hAnsi="Times New Roman" w:cs="Times New Roman"/>
        </w:rPr>
        <w:t xml:space="preserve"> and</w:t>
      </w:r>
      <w:ins w:id="144" w:author="George Spackman [2]" w:date="2023-10-03T19:09:00Z">
        <w:r w:rsidR="000B0915">
          <w:rPr>
            <w:rFonts w:ascii="Times New Roman" w:hAnsi="Times New Roman" w:cs="Times New Roman"/>
          </w:rPr>
          <w:t xml:space="preserve"> (b</w:t>
        </w:r>
      </w:ins>
      <w:ins w:id="145" w:author="George Spackman [2]" w:date="2023-10-03T19:10:00Z">
        <w:r w:rsidR="000B0915">
          <w:rPr>
            <w:rFonts w:ascii="Times New Roman" w:hAnsi="Times New Roman" w:cs="Times New Roman"/>
          </w:rPr>
          <w:t>)</w:t>
        </w:r>
      </w:ins>
      <w:r>
        <w:rPr>
          <w:rFonts w:ascii="Times New Roman" w:hAnsi="Times New Roman" w:cs="Times New Roman"/>
        </w:rPr>
        <w:t xml:space="preserve"> kinetic energy</w:t>
      </w:r>
      <w:del w:id="146" w:author="George Spackman [2]" w:date="2023-10-03T19:10:00Z">
        <w:r w:rsidDel="000B0915">
          <w:rPr>
            <w:rFonts w:ascii="Times New Roman" w:hAnsi="Times New Roman" w:cs="Times New Roman"/>
          </w:rPr>
          <w:delText xml:space="preserve"> graphs</w:delText>
        </w:r>
      </w:del>
      <w:r>
        <w:rPr>
          <w:rFonts w:ascii="Times New Roman" w:hAnsi="Times New Roman" w:cs="Times New Roman"/>
        </w:rPr>
        <w:t xml:space="preserve"> against time during the tensile pull-off process.</w:t>
      </w:r>
    </w:p>
    <w:p w14:paraId="341C3B86" w14:textId="77777777" w:rsidR="00786A39" w:rsidRDefault="00786A39" w:rsidP="00786A39">
      <w:pPr>
        <w:spacing w:line="360" w:lineRule="auto"/>
        <w:jc w:val="both"/>
        <w:rPr>
          <w:rFonts w:ascii="Times New Roman" w:hAnsi="Times New Roman" w:cs="Times New Roman"/>
        </w:rPr>
      </w:pPr>
    </w:p>
    <w:p w14:paraId="3A245E58" w14:textId="77777777" w:rsidR="00786A39" w:rsidRDefault="00786A39" w:rsidP="00786A39">
      <w:pPr>
        <w:spacing w:line="360" w:lineRule="auto"/>
        <w:jc w:val="both"/>
        <w:rPr>
          <w:rFonts w:ascii="Times New Roman" w:hAnsi="Times New Roman" w:cs="Times New Roman"/>
        </w:rPr>
      </w:pPr>
    </w:p>
    <w:p w14:paraId="20442791" w14:textId="5CDD627D"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The process can be said to be quasi-static if the kinetic energy of the model remains small in comparison to the internal energy. From the graphs in figure 6-4</w:t>
      </w:r>
      <w:ins w:id="147" w:author="George Spackman [2]" w:date="2023-10-03T19:10:00Z">
        <w:r w:rsidR="000B0915">
          <w:rPr>
            <w:rFonts w:ascii="Times New Roman" w:hAnsi="Times New Roman" w:cs="Times New Roman"/>
          </w:rPr>
          <w:t>,</w:t>
        </w:r>
      </w:ins>
      <w:r>
        <w:rPr>
          <w:rFonts w:ascii="Times New Roman" w:hAnsi="Times New Roman" w:cs="Times New Roman"/>
        </w:rPr>
        <w:t xml:space="preserve"> </w:t>
      </w:r>
      <w:del w:id="148" w:author="George Spackman [2]" w:date="2023-10-03T19:10:00Z">
        <w:r w:rsidDel="000B0915">
          <w:rPr>
            <w:rFonts w:ascii="Times New Roman" w:hAnsi="Times New Roman" w:cs="Times New Roman"/>
          </w:rPr>
          <w:delText>it can be seen that this</w:delText>
        </w:r>
      </w:del>
      <w:ins w:id="149" w:author="George Spackman [2]" w:date="2023-10-03T19:10:00Z">
        <w:r w:rsidR="000B0915">
          <w:rPr>
            <w:rFonts w:ascii="Times New Roman" w:hAnsi="Times New Roman" w:cs="Times New Roman"/>
          </w:rPr>
          <w:t>this</w:t>
        </w:r>
      </w:ins>
      <w:r>
        <w:rPr>
          <w:rFonts w:ascii="Times New Roman" w:hAnsi="Times New Roman" w:cs="Times New Roman"/>
        </w:rPr>
        <w:t xml:space="preserve"> is the case with the maximum internal energy approximately 80 times larger than the maximum kinetic energy. The deviation after 3mm </w:t>
      </w:r>
      <w:ins w:id="150" w:author="George Spackman [2]" w:date="2023-10-03T19:10:00Z">
        <w:r w:rsidR="000B0915">
          <w:rPr>
            <w:rFonts w:ascii="Times New Roman" w:hAnsi="Times New Roman" w:cs="Times New Roman"/>
          </w:rPr>
          <w:t xml:space="preserve">seen in </w:t>
        </w:r>
      </w:ins>
      <w:del w:id="151" w:author="George Spackman [2]" w:date="2023-10-03T19:10:00Z">
        <w:r w:rsidDel="000B0915">
          <w:rPr>
            <w:rFonts w:ascii="Times New Roman" w:hAnsi="Times New Roman" w:cs="Times New Roman"/>
          </w:rPr>
          <w:delText>of t</w:delText>
        </w:r>
      </w:del>
      <w:ins w:id="152" w:author="George Spackman [2]" w:date="2023-10-03T19:10:00Z">
        <w:r w:rsidR="000B0915">
          <w:rPr>
            <w:rFonts w:ascii="Times New Roman" w:hAnsi="Times New Roman" w:cs="Times New Roman"/>
          </w:rPr>
          <w:t>t</w:t>
        </w:r>
      </w:ins>
      <w:r>
        <w:rPr>
          <w:rFonts w:ascii="Times New Roman" w:hAnsi="Times New Roman" w:cs="Times New Roman"/>
        </w:rPr>
        <w:t>he kinetic energy graph may suggest that after this point the pull-off model is no longer quasi-static. This is due to oscillations in the solution caused by the reflection of the vibrational wave. Therefore, the models were cut-off after 3mm of displacement. This provided enough displacement to cause the models to reach the failure threshold discussed in the later sections.</w:t>
      </w:r>
    </w:p>
    <w:p w14:paraId="71AEB818" w14:textId="77777777" w:rsidR="00786A39" w:rsidRDefault="00786A39" w:rsidP="00786A39">
      <w:pPr>
        <w:spacing w:line="360" w:lineRule="auto"/>
        <w:jc w:val="both"/>
        <w:rPr>
          <w:rFonts w:ascii="Times New Roman" w:hAnsi="Times New Roman" w:cs="Times New Roman"/>
        </w:rPr>
      </w:pPr>
    </w:p>
    <w:p w14:paraId="56D9696D" w14:textId="77777777" w:rsidR="00786A39" w:rsidRDefault="00786A39" w:rsidP="00786A39">
      <w:pPr>
        <w:spacing w:line="360" w:lineRule="auto"/>
        <w:jc w:val="both"/>
        <w:rPr>
          <w:rFonts w:ascii="Times New Roman" w:hAnsi="Times New Roman" w:cs="Times New Roman"/>
        </w:rPr>
      </w:pPr>
    </w:p>
    <w:p w14:paraId="6DAE6C69" w14:textId="77777777" w:rsidR="00786A39" w:rsidRDefault="00786A39" w:rsidP="00786A39">
      <w:pPr>
        <w:pStyle w:val="Heading3"/>
      </w:pPr>
      <w:bookmarkStart w:id="153" w:name="_Toc99359678"/>
      <w:r>
        <w:t>6.3.3 Creating Boundary Node Sets for the Octree Refinement Mesh</w:t>
      </w:r>
      <w:bookmarkEnd w:id="153"/>
    </w:p>
    <w:p w14:paraId="5781F4F9" w14:textId="77777777" w:rsidR="00786A39" w:rsidRDefault="00786A39" w:rsidP="00786A39">
      <w:pPr>
        <w:spacing w:line="360" w:lineRule="auto"/>
        <w:jc w:val="both"/>
        <w:rPr>
          <w:rFonts w:ascii="Times New Roman" w:hAnsi="Times New Roman" w:cs="Times New Roman"/>
        </w:rPr>
      </w:pPr>
    </w:p>
    <w:p w14:paraId="2F9FE5F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Boundary conditions in Abaqus can be applied to one of Abaqus’ geometry references or to nodes and surfaces in the input definition. In this case, to model the T-Joint pull-off test, boundary conditions are required on the top surface of the web and the outward facing side faces of the flanges. For a voxel mesh, the consistent nature of the elements in size and shape renders it easy to find the node numbers labelling the nodes on the surface boundary. They will be consistent from one geometry to the next and can be calculated if the element size and prism domain shape are known. In the octree voxel mesh, element sizes and shapes vary across the model depending on the proximity to a yarn/matrix interface surface and the number of smoothing iterations applied. These nodes vary depending on the weave model geometry and parameters used to generate an octree voxel mesh. Therefore, there is no set method to determine these node numbers when using this meshing method. </w:t>
      </w:r>
    </w:p>
    <w:p w14:paraId="2446626B" w14:textId="77777777" w:rsidR="00786A39" w:rsidRDefault="00786A39" w:rsidP="00786A39">
      <w:pPr>
        <w:spacing w:line="360" w:lineRule="auto"/>
        <w:jc w:val="both"/>
        <w:rPr>
          <w:rFonts w:ascii="Times New Roman" w:hAnsi="Times New Roman" w:cs="Times New Roman"/>
        </w:rPr>
      </w:pPr>
    </w:p>
    <w:p w14:paraId="3B3A57F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It was possible to test whether these nodes were on the domain surface. Using this method, nodes were added to a new class </w:t>
      </w:r>
      <w:proofErr w:type="spellStart"/>
      <w:r>
        <w:rPr>
          <w:rFonts w:ascii="Times New Roman" w:hAnsi="Times New Roman" w:cs="Times New Roman"/>
          <w:i/>
          <w:iCs/>
        </w:rPr>
        <w:t>CTJointBoundaries</w:t>
      </w:r>
      <w:proofErr w:type="spellEnd"/>
      <w:r>
        <w:rPr>
          <w:rFonts w:ascii="Times New Roman" w:hAnsi="Times New Roman" w:cs="Times New Roman"/>
          <w:i/>
          <w:iCs/>
        </w:rPr>
        <w:t xml:space="preserve"> </w:t>
      </w:r>
      <w:r>
        <w:rPr>
          <w:rFonts w:ascii="Times New Roman" w:hAnsi="Times New Roman" w:cs="Times New Roman"/>
        </w:rPr>
        <w:t xml:space="preserve">which is used to create boundary conditions for the T-Joint models for creating the T-Joint finite element models. </w:t>
      </w:r>
    </w:p>
    <w:p w14:paraId="484EA329" w14:textId="77777777" w:rsidR="00786A39" w:rsidRDefault="00786A39" w:rsidP="00786A39">
      <w:pPr>
        <w:spacing w:line="360" w:lineRule="auto"/>
        <w:jc w:val="both"/>
        <w:rPr>
          <w:rFonts w:ascii="Times New Roman" w:hAnsi="Times New Roman" w:cs="Times New Roman"/>
        </w:rPr>
      </w:pPr>
    </w:p>
    <w:p w14:paraId="0BD6275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These boundary nodes are then tied by linear constraint to driver nodes to which the boundary conditions are applied. The reason for this is so that the force applied to the node is distributed equally among the nodes on a surface.</w:t>
      </w:r>
    </w:p>
    <w:p w14:paraId="31B057CD" w14:textId="77777777" w:rsidR="00786A39" w:rsidRDefault="00786A39" w:rsidP="00786A39">
      <w:pPr>
        <w:spacing w:line="360" w:lineRule="auto"/>
        <w:jc w:val="both"/>
        <w:rPr>
          <w:rFonts w:ascii="Times New Roman" w:hAnsi="Times New Roman" w:cs="Times New Roman"/>
        </w:rPr>
      </w:pPr>
    </w:p>
    <w:p w14:paraId="55251E7A" w14:textId="77777777" w:rsidR="00786A39" w:rsidRDefault="00786A39" w:rsidP="00786A39">
      <w:pPr>
        <w:pStyle w:val="Heading3"/>
      </w:pPr>
      <w:bookmarkStart w:id="154" w:name="_Toc99359679"/>
      <w:r>
        <w:t>6.3.4 Material Properties</w:t>
      </w:r>
      <w:bookmarkEnd w:id="154"/>
    </w:p>
    <w:p w14:paraId="0C0F0158" w14:textId="77777777" w:rsidR="00786A39" w:rsidRDefault="00786A39" w:rsidP="00786A39">
      <w:pPr>
        <w:spacing w:line="360" w:lineRule="auto"/>
        <w:jc w:val="both"/>
        <w:rPr>
          <w:rFonts w:ascii="Times New Roman" w:hAnsi="Times New Roman" w:cs="Times New Roman"/>
        </w:rPr>
      </w:pPr>
    </w:p>
    <w:p w14:paraId="36B34A56" w14:textId="48DC7E5E"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Each yarn is considered as a unidirectional composite with transverse isotropy. Material properties for such yarns can be found using Chamis’ rule of mixtures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{"citationItems":[{"id":"ITEM-1","itemData":{"DOI":"10.1520/CTR10143J","ISSN":"08846804","abstract":"Composite mechanics disciplines are presented and described at their various levels of sophistication and attendant scales of application. Correlation with experimental data is used as the prime discriminator between alternative methods and level of sophistication. Major emphasis is placed on: (1) where composite mechanics has been; (2) what it has accomplished; (3) where it is headed, based on present research activities; and (4) at the risk of being presumptuous, where it should be headed. The discussion is developed using selected, but typical, examples of each composite mechanics discipline identifiying degree of success, with respect to correlation with experimental data, and problems remaining. The discussion is centered about fiber/resin composites drawn mainly from the author's research activities and experience spanning two decades at National Aeronautics and Space Administration (NASA) Lewis Research Center.","author":[{"dropping-particle":"","family":"Chamis","given":"Christos C.","non-dropping-particle":"","parse-names":false,"suffix":""}],"container-title":"Journal of Composites Technology and Research","id":"ITEM-1","issue":"1","issued":{"date-parts":[["1989"]]},"page":"3-14","title":"Mechanics of composite materials: Past, present, and future","type":"article-journal","volume":"11"},"uris":["http://www.mendeley.com/documents/?uuid=7db4153d-deee-3f71-9019-f88e226d94f1"]}],"mendeley":{"formattedCitation":"[7]","plainTextFormattedCitation":"[7]","previouslyFormattedCitation":"[94]"},"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alongside using measured properties or those supplied by the manufacturer. As the purpose of this work is to find optimum reinforcement weave patterns, the material properties between each design produced by the optimisation algorithm will be the same. In this case, the material properties stated by the manufacturers of the materials used in Chapter 2 are used. </w:t>
      </w:r>
    </w:p>
    <w:p w14:paraId="17379605" w14:textId="77777777" w:rsidR="00786A39" w:rsidRDefault="00786A39" w:rsidP="00786A39">
      <w:pPr>
        <w:spacing w:line="360" w:lineRule="auto"/>
        <w:jc w:val="both"/>
        <w:rPr>
          <w:rFonts w:ascii="Times New Roman" w:hAnsi="Times New Roman" w:cs="Times New Roman"/>
        </w:rPr>
      </w:pPr>
    </w:p>
    <w:p w14:paraId="4A82E9F3" w14:textId="77777777" w:rsidR="00786A39" w:rsidRDefault="00786A39" w:rsidP="00786A39">
      <w:pPr>
        <w:spacing w:line="360" w:lineRule="auto"/>
        <w:jc w:val="both"/>
        <w:rPr>
          <w:rFonts w:ascii="Times New Roman" w:hAnsi="Times New Roman" w:cs="Times New Roman"/>
        </w:rPr>
      </w:pPr>
    </w:p>
    <w:p w14:paraId="1B55E898" w14:textId="77777777" w:rsidR="00786A39" w:rsidRDefault="00786A39" w:rsidP="00786A39">
      <w:pPr>
        <w:spacing w:line="360" w:lineRule="auto"/>
        <w:jc w:val="both"/>
        <w:rPr>
          <w:rFonts w:ascii="Times New Roman" w:hAnsi="Times New Roman" w:cs="Times New Roman"/>
        </w:rPr>
      </w:pPr>
    </w:p>
    <w:tbl>
      <w:tblPr>
        <w:tblW w:w="0" w:type="auto"/>
        <w:tblLook w:val="04A0" w:firstRow="1" w:lastRow="0" w:firstColumn="1" w:lastColumn="0" w:noHBand="0" w:noVBand="1"/>
      </w:tblPr>
      <w:tblGrid>
        <w:gridCol w:w="1696"/>
        <w:gridCol w:w="790"/>
        <w:gridCol w:w="1081"/>
        <w:gridCol w:w="1081"/>
        <w:gridCol w:w="1082"/>
        <w:gridCol w:w="1082"/>
        <w:gridCol w:w="1082"/>
      </w:tblGrid>
      <w:tr w:rsidR="00786A39" w14:paraId="756DE576" w14:textId="77777777">
        <w:tc>
          <w:tcPr>
            <w:tcW w:w="1696" w:type="dxa"/>
            <w:tcBorders>
              <w:top w:val="single" w:sz="4" w:space="0" w:color="7F7F7F" w:themeColor="text1" w:themeTint="80"/>
              <w:left w:val="nil"/>
              <w:right w:val="nil"/>
            </w:tcBorders>
          </w:tcPr>
          <w:p w14:paraId="49C8D67A" w14:textId="77777777" w:rsidR="00786A39" w:rsidRDefault="00786A39">
            <w:pPr>
              <w:spacing w:line="360" w:lineRule="auto"/>
              <w:jc w:val="both"/>
              <w:rPr>
                <w:rFonts w:ascii="Times New Roman" w:hAnsi="Times New Roman" w:cs="Times New Roman"/>
              </w:rPr>
            </w:pPr>
          </w:p>
        </w:tc>
        <w:tc>
          <w:tcPr>
            <w:tcW w:w="466" w:type="dxa"/>
            <w:tcBorders>
              <w:top w:val="single" w:sz="4" w:space="0" w:color="7F7F7F" w:themeColor="text1" w:themeTint="80"/>
              <w:left w:val="nil"/>
              <w:right w:val="nil"/>
            </w:tcBorders>
            <w:hideMark/>
          </w:tcPr>
          <w:p w14:paraId="38D8D632" w14:textId="77777777" w:rsidR="00786A39" w:rsidRDefault="00786A39">
            <w:pPr>
              <w:spacing w:line="360" w:lineRule="auto"/>
              <w:jc w:val="both"/>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1</w:t>
            </w:r>
            <w:r>
              <w:rPr>
                <w:rFonts w:ascii="Times New Roman" w:hAnsi="Times New Roman" w:cs="Times New Roman"/>
              </w:rPr>
              <w:t xml:space="preserve"> (</w:t>
            </w:r>
            <w:proofErr w:type="spellStart"/>
            <w:r>
              <w:rPr>
                <w:rFonts w:ascii="Times New Roman" w:hAnsi="Times New Roman" w:cs="Times New Roman"/>
              </w:rPr>
              <w:t>GPa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719E07C4" w14:textId="77777777" w:rsidR="00786A39" w:rsidRDefault="00786A39">
            <w:pPr>
              <w:spacing w:line="360" w:lineRule="auto"/>
              <w:jc w:val="both"/>
              <w:rPr>
                <w:rFonts w:ascii="Times New Roman" w:hAnsi="Times New Roman" w:cs="Times New Roman"/>
                <w:b/>
                <w:bCs/>
              </w:rPr>
            </w:pPr>
            <w:r>
              <w:rPr>
                <w:rFonts w:ascii="Times New Roman" w:hAnsi="Times New Roman" w:cs="Times New Roman"/>
              </w:rPr>
              <w:t>E</w:t>
            </w:r>
            <w:r>
              <w:rPr>
                <w:rFonts w:ascii="Times New Roman" w:hAnsi="Times New Roman" w:cs="Times New Roman"/>
                <w:vertAlign w:val="subscript"/>
              </w:rPr>
              <w:t>2</w:t>
            </w:r>
            <w:r>
              <w:rPr>
                <w:rFonts w:ascii="Times New Roman" w:hAnsi="Times New Roman" w:cs="Times New Roman"/>
              </w:rPr>
              <w:t>/E</w:t>
            </w:r>
            <w:r>
              <w:rPr>
                <w:rFonts w:ascii="Times New Roman" w:hAnsi="Times New Roman" w:cs="Times New Roman"/>
                <w:vertAlign w:val="subscript"/>
              </w:rPr>
              <w:t>3</w:t>
            </w:r>
          </w:p>
          <w:p w14:paraId="569CCE9B" w14:textId="70E3D1EE"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58AEF96F" w14:textId="77777777" w:rsidR="00786A39" w:rsidRDefault="00786A39">
            <w:pPr>
              <w:spacing w:line="360" w:lineRule="auto"/>
              <w:jc w:val="both"/>
              <w:rPr>
                <w:rFonts w:ascii="Times New Roman" w:hAnsi="Times New Roman" w:cs="Times New Roman"/>
                <w:vertAlign w:val="subscript"/>
              </w:rPr>
            </w:pPr>
            <w:r>
              <w:rPr>
                <w:rFonts w:ascii="Times New Roman" w:hAnsi="Times New Roman" w:cs="Times New Roman"/>
              </w:rPr>
              <w:t>ν</w:t>
            </w:r>
            <w:r>
              <w:rPr>
                <w:rFonts w:ascii="Times New Roman" w:hAnsi="Times New Roman" w:cs="Times New Roman"/>
                <w:vertAlign w:val="subscript"/>
              </w:rPr>
              <w:t>12</w:t>
            </w:r>
            <w:r>
              <w:rPr>
                <w:rFonts w:ascii="Times New Roman" w:hAnsi="Times New Roman" w:cs="Times New Roman"/>
              </w:rPr>
              <w:t>/ν</w:t>
            </w:r>
            <w:r>
              <w:rPr>
                <w:rFonts w:ascii="Times New Roman" w:hAnsi="Times New Roman" w:cs="Times New Roman"/>
                <w:vertAlign w:val="subscript"/>
              </w:rPr>
              <w:t>13</w:t>
            </w:r>
          </w:p>
        </w:tc>
        <w:tc>
          <w:tcPr>
            <w:tcW w:w="1082" w:type="dxa"/>
            <w:tcBorders>
              <w:top w:val="single" w:sz="4" w:space="0" w:color="7F7F7F" w:themeColor="text1" w:themeTint="80"/>
              <w:left w:val="nil"/>
              <w:right w:val="nil"/>
            </w:tcBorders>
            <w:hideMark/>
          </w:tcPr>
          <w:p w14:paraId="4BA3EB18" w14:textId="77777777" w:rsidR="00786A39" w:rsidRDefault="00786A39">
            <w:pPr>
              <w:spacing w:line="360" w:lineRule="auto"/>
              <w:jc w:val="both"/>
              <w:rPr>
                <w:rFonts w:ascii="Times New Roman" w:hAnsi="Times New Roman" w:cs="Times New Roman"/>
              </w:rPr>
            </w:pPr>
            <w:r>
              <w:rPr>
                <w:rFonts w:ascii="Times New Roman" w:hAnsi="Times New Roman" w:cs="Times New Roman"/>
              </w:rPr>
              <w:t>ν</w:t>
            </w:r>
            <w:r>
              <w:rPr>
                <w:rFonts w:ascii="Times New Roman" w:hAnsi="Times New Roman" w:cs="Times New Roman"/>
                <w:vertAlign w:val="subscript"/>
              </w:rPr>
              <w:t>23</w:t>
            </w:r>
            <w:r>
              <w:rPr>
                <w:rFonts w:ascii="Times New Roman" w:hAnsi="Times New Roman" w:cs="Times New Roman"/>
              </w:rPr>
              <w:t xml:space="preserve"> </w:t>
            </w:r>
          </w:p>
        </w:tc>
        <w:tc>
          <w:tcPr>
            <w:tcW w:w="1082" w:type="dxa"/>
            <w:tcBorders>
              <w:top w:val="single" w:sz="4" w:space="0" w:color="7F7F7F" w:themeColor="text1" w:themeTint="80"/>
              <w:left w:val="nil"/>
              <w:right w:val="nil"/>
            </w:tcBorders>
            <w:hideMark/>
          </w:tcPr>
          <w:p w14:paraId="6A7ED467"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12</w:t>
            </w:r>
            <w:r>
              <w:rPr>
                <w:rFonts w:ascii="Times New Roman" w:hAnsi="Times New Roman" w:cs="Times New Roman"/>
              </w:rPr>
              <w:t>/G</w:t>
            </w:r>
            <w:r>
              <w:rPr>
                <w:rFonts w:ascii="Times New Roman" w:hAnsi="Times New Roman" w:cs="Times New Roman"/>
                <w:vertAlign w:val="subscript"/>
              </w:rPr>
              <w:t>13</w:t>
            </w:r>
          </w:p>
          <w:p w14:paraId="1EA767B6" w14:textId="792D9BA3" w:rsidR="00786A39" w:rsidRDefault="00786A39">
            <w:pPr>
              <w:spacing w:line="360" w:lineRule="auto"/>
              <w:jc w:val="both"/>
              <w:rPr>
                <w:rFonts w:ascii="Times New Roman" w:hAnsi="Times New Roman" w:cs="Times New Roman"/>
                <w:b/>
                <w:bCs/>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82" w:type="dxa"/>
            <w:tcBorders>
              <w:top w:val="single" w:sz="4" w:space="0" w:color="7F7F7F" w:themeColor="text1" w:themeTint="80"/>
              <w:left w:val="nil"/>
              <w:right w:val="nil"/>
            </w:tcBorders>
            <w:hideMark/>
          </w:tcPr>
          <w:p w14:paraId="17426100"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23</w:t>
            </w:r>
          </w:p>
          <w:p w14:paraId="688FF319" w14:textId="7BFB9CC9"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r>
      <w:tr w:rsidR="00786A39" w14:paraId="74FA24E2" w14:textId="77777777">
        <w:tc>
          <w:tcPr>
            <w:tcW w:w="1696" w:type="dxa"/>
            <w:tcBorders>
              <w:left w:val="nil"/>
              <w:right w:val="nil"/>
            </w:tcBorders>
            <w:hideMark/>
          </w:tcPr>
          <w:p w14:paraId="1408E8D7"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466" w:type="dxa"/>
            <w:tcBorders>
              <w:left w:val="nil"/>
              <w:right w:val="nil"/>
            </w:tcBorders>
            <w:hideMark/>
          </w:tcPr>
          <w:p w14:paraId="34D9351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174.4</w:t>
            </w:r>
          </w:p>
        </w:tc>
        <w:tc>
          <w:tcPr>
            <w:tcW w:w="1081" w:type="dxa"/>
            <w:tcBorders>
              <w:left w:val="nil"/>
              <w:right w:val="nil"/>
            </w:tcBorders>
            <w:hideMark/>
          </w:tcPr>
          <w:p w14:paraId="0BD62A38" w14:textId="77777777" w:rsidR="00786A39" w:rsidRDefault="00786A39">
            <w:pPr>
              <w:spacing w:line="360" w:lineRule="auto"/>
              <w:jc w:val="both"/>
              <w:rPr>
                <w:rFonts w:ascii="Times New Roman" w:hAnsi="Times New Roman" w:cs="Times New Roman"/>
              </w:rPr>
            </w:pPr>
            <w:r>
              <w:rPr>
                <w:rFonts w:ascii="Times New Roman" w:hAnsi="Times New Roman" w:cs="Times New Roman"/>
              </w:rPr>
              <w:t>8.9</w:t>
            </w:r>
          </w:p>
        </w:tc>
        <w:tc>
          <w:tcPr>
            <w:tcW w:w="1081" w:type="dxa"/>
            <w:tcBorders>
              <w:left w:val="nil"/>
              <w:right w:val="nil"/>
            </w:tcBorders>
            <w:hideMark/>
          </w:tcPr>
          <w:p w14:paraId="321E53AD"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507CE991"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631931B8"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c>
          <w:tcPr>
            <w:tcW w:w="1082" w:type="dxa"/>
            <w:tcBorders>
              <w:left w:val="nil"/>
              <w:right w:val="nil"/>
            </w:tcBorders>
            <w:hideMark/>
          </w:tcPr>
          <w:p w14:paraId="58955C13"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r>
      <w:tr w:rsidR="00786A39" w14:paraId="09180558" w14:textId="77777777">
        <w:trPr>
          <w:trHeight w:val="544"/>
        </w:trPr>
        <w:tc>
          <w:tcPr>
            <w:tcW w:w="1696" w:type="dxa"/>
            <w:tcBorders>
              <w:top w:val="nil"/>
              <w:left w:val="nil"/>
              <w:bottom w:val="single" w:sz="4" w:space="0" w:color="7F7F7F" w:themeColor="text1" w:themeTint="80"/>
              <w:right w:val="nil"/>
            </w:tcBorders>
            <w:hideMark/>
          </w:tcPr>
          <w:p w14:paraId="3B65E617"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Gurit Prime 20LV Epoxy</w:t>
            </w:r>
          </w:p>
        </w:tc>
        <w:tc>
          <w:tcPr>
            <w:tcW w:w="466" w:type="dxa"/>
            <w:tcBorders>
              <w:top w:val="nil"/>
              <w:left w:val="nil"/>
              <w:bottom w:val="single" w:sz="4" w:space="0" w:color="7F7F7F" w:themeColor="text1" w:themeTint="80"/>
              <w:right w:val="nil"/>
            </w:tcBorders>
            <w:hideMark/>
          </w:tcPr>
          <w:p w14:paraId="4F38E116"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w:t>
            </w:r>
          </w:p>
        </w:tc>
        <w:tc>
          <w:tcPr>
            <w:tcW w:w="1081" w:type="dxa"/>
            <w:tcBorders>
              <w:top w:val="nil"/>
              <w:left w:val="nil"/>
              <w:bottom w:val="single" w:sz="4" w:space="0" w:color="7F7F7F" w:themeColor="text1" w:themeTint="80"/>
              <w:right w:val="nil"/>
            </w:tcBorders>
          </w:tcPr>
          <w:p w14:paraId="541FF5F0" w14:textId="77777777" w:rsidR="00786A39" w:rsidRDefault="00786A39">
            <w:pPr>
              <w:spacing w:line="360" w:lineRule="auto"/>
              <w:jc w:val="both"/>
              <w:rPr>
                <w:rFonts w:ascii="Times New Roman" w:hAnsi="Times New Roman" w:cs="Times New Roman"/>
              </w:rPr>
            </w:pPr>
          </w:p>
        </w:tc>
        <w:tc>
          <w:tcPr>
            <w:tcW w:w="1081" w:type="dxa"/>
            <w:tcBorders>
              <w:top w:val="nil"/>
              <w:left w:val="nil"/>
              <w:bottom w:val="single" w:sz="4" w:space="0" w:color="7F7F7F" w:themeColor="text1" w:themeTint="80"/>
              <w:right w:val="nil"/>
            </w:tcBorders>
            <w:hideMark/>
          </w:tcPr>
          <w:p w14:paraId="692AD612" w14:textId="77777777" w:rsidR="00786A39" w:rsidRDefault="00786A39">
            <w:pPr>
              <w:spacing w:line="360" w:lineRule="auto"/>
              <w:jc w:val="both"/>
              <w:rPr>
                <w:rFonts w:ascii="Times New Roman" w:hAnsi="Times New Roman" w:cs="Times New Roman"/>
              </w:rPr>
            </w:pPr>
            <w:r>
              <w:rPr>
                <w:rFonts w:ascii="Times New Roman" w:hAnsi="Times New Roman" w:cs="Times New Roman"/>
              </w:rPr>
              <w:t>0.5</w:t>
            </w:r>
          </w:p>
        </w:tc>
        <w:tc>
          <w:tcPr>
            <w:tcW w:w="1082" w:type="dxa"/>
            <w:tcBorders>
              <w:top w:val="nil"/>
              <w:left w:val="nil"/>
              <w:bottom w:val="single" w:sz="4" w:space="0" w:color="7F7F7F" w:themeColor="text1" w:themeTint="80"/>
              <w:right w:val="nil"/>
            </w:tcBorders>
          </w:tcPr>
          <w:p w14:paraId="2B63613C"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1E95F578"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79F6B8AF" w14:textId="77777777" w:rsidR="00786A39" w:rsidRDefault="00786A39">
            <w:pPr>
              <w:spacing w:line="360" w:lineRule="auto"/>
              <w:jc w:val="both"/>
              <w:rPr>
                <w:rFonts w:ascii="Times New Roman" w:hAnsi="Times New Roman" w:cs="Times New Roman"/>
              </w:rPr>
            </w:pPr>
          </w:p>
        </w:tc>
      </w:tr>
    </w:tbl>
    <w:p w14:paraId="7991A681" w14:textId="77777777" w:rsidR="00786A39" w:rsidRDefault="00786A39" w:rsidP="00786A39">
      <w:pPr>
        <w:spacing w:line="360" w:lineRule="auto"/>
        <w:jc w:val="both"/>
        <w:rPr>
          <w:rFonts w:ascii="Times New Roman" w:hAnsi="Times New Roman" w:cs="Times New Roman"/>
        </w:rPr>
      </w:pPr>
    </w:p>
    <w:p w14:paraId="63ADA323"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6-1 Elastic properties of material constituents.</w:t>
      </w:r>
    </w:p>
    <w:p w14:paraId="175874B9" w14:textId="1B69D001"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strengths of the infused yarns can be found using empirical formulae </w:t>
      </w:r>
      <w:commentRangeStart w:id="155"/>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{"citationItems":[{"id":"ITEM-1","itemData":{"DOI":"10.1016/J.COMPSCITECH.2006.10.017","ISSN":"0266-3538","abstract":"Meso-scale (unit cell of an impregnated textile reinforcement) finite element (FE) modelling of textile composites is a powerful tool for homogenisation of mechanical properties, study of stress–strain fields inside the unit cell, determination of damage initiation conditions and sites and simulation of damage development and associated deterioration of the homogenised mechanical properties of the composite. Meso-FE can be considered as a part of the micro-meso–macro multi-level modelling process, with micro-models (fibres in the matrix) providing material properties for homogenised impregnated yarns and fibrous plies, and macro-model (structural analysis) using results of meso-homogenisation. The paper discusses stages of the meso-FE analysis and proposes a succession of steps (“road map”) and the corresponding algorithms for it: (1) Building a model of internal geometry of the reinforcement; (2) Transferring the geometry into a volume description (“solid” CAD-model); (3) Preparation for meshing: correction of the interpenetration of volumes of yarns in the solid model and providing space for the thin matrix layers between the yarns; (4) Meshing; (5) Assigning local material properties of the impregnated yarns and the matrix; (6) Definition of the minimum possible unit cell using symmetry of the reinforcement and assigning periodic boundary conditions; (7) Homogenisation procedure; (8) Damage initiation criteria; (9) Damage propagation modelling. The “road map” is illustrated by examples of meso-FE analysis of woven and braided composites.","author":[{"dropping-particle":"V.","family":"Lomov","given":"Stepan","non-dropping-particle":"","parse-names":false,"suffix":""},{"dropping-particle":"","family":"Ivanov","given":"Dmitry S.","non-dropping-particle":"","parse-names":false,"suffix":""},{"dropping-particle":"","family":"Verpoest","given":"Ignaas","non-dropping-particle":"","parse-names":false,"suffix":""},{"dropping-particle":"","family":"Zako","given":"Masaru","non-dropping-particle":"","parse-names":false,"suffix":""},{"dropping-particle":"","family":"Kurashiki","given":"Tetsusei","non-dropping-particle":"","parse-names":false,"suffix":""},{"dropping-particle":"","family":"Nakai","given":"Hiroaki","non-dropping-particle":"","parse-names":false,"suffix":""},{"dropping-particle":"","family":"Hirosawa","given":"Satoru","non-dropping-particle":"","parse-names":false,"suffix":""}],"container-title":"Composites Science and Technology","id":"ITEM-1","issue":"9","issued":{"date-parts":[["2007","7","1"]]},"page":"1870-1891","publisher":"Elsevier","title":"Meso-FE modelling of textile composites: Road map, data flow and algorithms","type":"article-journal","volume":"67"},"uris":["http://www.mendeley.com/documents/?uuid=53b3ec1f-c8b5-36cd-9a67-e8c3582a9b94"]}],"mendeley":{"formattedCitation":"[8]","plainTextFormattedCitation":"[8]","previouslyFormattedCitation":"[95]"},"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[8]</w:t>
      </w:r>
      <w:r>
        <w:rPr>
          <w:rFonts w:ascii="Times New Roman" w:hAnsi="Times New Roman" w:cs="Times New Roman"/>
        </w:rPr>
        <w:fldChar w:fldCharType="end"/>
      </w:r>
      <w:commentRangeEnd w:id="155"/>
      <w:r w:rsidR="00036E8E">
        <w:rPr>
          <w:rStyle w:val="CommentReference"/>
        </w:rPr>
        <w:commentReference w:id="155"/>
      </w:r>
      <w:r>
        <w:rPr>
          <w:rFonts w:ascii="Times New Roman" w:hAnsi="Times New Roman" w:cs="Times New Roman"/>
        </w:rPr>
        <w:t>.</w:t>
      </w:r>
    </w:p>
    <w:p w14:paraId="37828C1D" w14:textId="77777777" w:rsidR="00786A39" w:rsidRDefault="00786A39" w:rsidP="00786A39">
      <w:pPr>
        <w:spacing w:line="360" w:lineRule="auto"/>
        <w:jc w:val="both"/>
        <w:rPr>
          <w:rFonts w:ascii="Times New Roman" w:hAnsi="Times New Roman" w:cs="Times New Roman"/>
        </w:rPr>
      </w:pPr>
    </w:p>
    <w:tbl>
      <w:tblPr>
        <w:tblW w:w="7622" w:type="dxa"/>
        <w:tblLook w:val="04A0" w:firstRow="1" w:lastRow="0" w:firstColumn="1" w:lastColumn="0" w:noHBand="0" w:noVBand="1"/>
      </w:tblPr>
      <w:tblGrid>
        <w:gridCol w:w="1615"/>
        <w:gridCol w:w="836"/>
        <w:gridCol w:w="1030"/>
        <w:gridCol w:w="1031"/>
        <w:gridCol w:w="1037"/>
        <w:gridCol w:w="1041"/>
        <w:gridCol w:w="1032"/>
      </w:tblGrid>
      <w:tr w:rsidR="00786A39" w14:paraId="162BC51A" w14:textId="77777777">
        <w:trPr>
          <w:trHeight w:val="623"/>
        </w:trPr>
        <w:tc>
          <w:tcPr>
            <w:tcW w:w="1615" w:type="dxa"/>
            <w:tcBorders>
              <w:top w:val="single" w:sz="4" w:space="0" w:color="7F7F7F" w:themeColor="text1" w:themeTint="80"/>
              <w:left w:val="nil"/>
              <w:right w:val="nil"/>
            </w:tcBorders>
          </w:tcPr>
          <w:p w14:paraId="26460323" w14:textId="77777777" w:rsidR="00786A39" w:rsidRDefault="00786A39">
            <w:pPr>
              <w:spacing w:line="360" w:lineRule="auto"/>
              <w:jc w:val="both"/>
              <w:rPr>
                <w:rFonts w:ascii="Times New Roman" w:hAnsi="Times New Roman" w:cs="Times New Roman"/>
              </w:rPr>
            </w:pPr>
          </w:p>
        </w:tc>
        <w:tc>
          <w:tcPr>
            <w:tcW w:w="836" w:type="dxa"/>
            <w:tcBorders>
              <w:top w:val="single" w:sz="4" w:space="0" w:color="7F7F7F" w:themeColor="text1" w:themeTint="80"/>
              <w:left w:val="nil"/>
              <w:right w:val="nil"/>
            </w:tcBorders>
            <w:hideMark/>
          </w:tcPr>
          <w:p w14:paraId="66F31DF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t</w:t>
            </w:r>
          </w:p>
          <w:p w14:paraId="17D0AAA7" w14:textId="5F1BBB24"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0" w:type="dxa"/>
            <w:tcBorders>
              <w:top w:val="single" w:sz="4" w:space="0" w:color="7F7F7F" w:themeColor="text1" w:themeTint="80"/>
              <w:left w:val="nil"/>
              <w:right w:val="nil"/>
            </w:tcBorders>
            <w:hideMark/>
          </w:tcPr>
          <w:p w14:paraId="3B2F851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c</w:t>
            </w:r>
          </w:p>
          <w:p w14:paraId="291079BA" w14:textId="51075FF9"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1" w:type="dxa"/>
            <w:tcBorders>
              <w:top w:val="single" w:sz="4" w:space="0" w:color="7F7F7F" w:themeColor="text1" w:themeTint="80"/>
              <w:left w:val="nil"/>
              <w:right w:val="nil"/>
            </w:tcBorders>
            <w:hideMark/>
          </w:tcPr>
          <w:p w14:paraId="781A8FE9"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t</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t</w:t>
            </w:r>
          </w:p>
          <w:p w14:paraId="2E0FD874" w14:textId="6106BC6F" w:rsidR="00786A39" w:rsidRDefault="00786A39">
            <w:pPr>
              <w:spacing w:line="360" w:lineRule="auto"/>
              <w:jc w:val="both"/>
              <w:rPr>
                <w:rFonts w:ascii="Times New Roman" w:hAnsi="Times New Roman" w:cs="Times New Roman"/>
                <w:b/>
                <w:bCs/>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7" w:type="dxa"/>
            <w:tcBorders>
              <w:top w:val="single" w:sz="4" w:space="0" w:color="7F7F7F" w:themeColor="text1" w:themeTint="80"/>
              <w:left w:val="nil"/>
              <w:right w:val="nil"/>
            </w:tcBorders>
            <w:hideMark/>
          </w:tcPr>
          <w:p w14:paraId="30EFA8E4"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c</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c</w:t>
            </w:r>
          </w:p>
          <w:p w14:paraId="752F08FE" w14:textId="41383A11"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41" w:type="dxa"/>
            <w:tcBorders>
              <w:top w:val="single" w:sz="4" w:space="0" w:color="7F7F7F" w:themeColor="text1" w:themeTint="80"/>
              <w:left w:val="nil"/>
              <w:right w:val="nil"/>
            </w:tcBorders>
            <w:hideMark/>
          </w:tcPr>
          <w:p w14:paraId="2878F42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12</w:t>
            </w:r>
            <w:r>
              <w:rPr>
                <w:rFonts w:ascii="Times New Roman" w:hAnsi="Times New Roman" w:cs="Times New Roman"/>
              </w:rPr>
              <w:t>/F</w:t>
            </w:r>
            <w:r>
              <w:rPr>
                <w:rFonts w:ascii="Times New Roman" w:hAnsi="Times New Roman" w:cs="Times New Roman"/>
                <w:vertAlign w:val="subscript"/>
              </w:rPr>
              <w:t>13</w:t>
            </w:r>
          </w:p>
          <w:p w14:paraId="433A7991" w14:textId="368D4574"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2" w:type="dxa"/>
            <w:tcBorders>
              <w:top w:val="single" w:sz="4" w:space="0" w:color="7F7F7F" w:themeColor="text1" w:themeTint="80"/>
              <w:left w:val="nil"/>
              <w:right w:val="nil"/>
            </w:tcBorders>
            <w:hideMark/>
          </w:tcPr>
          <w:p w14:paraId="355698E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23</w:t>
            </w:r>
          </w:p>
          <w:p w14:paraId="5633A41D" w14:textId="0D591008"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r>
      <w:tr w:rsidR="00786A39" w14:paraId="4828443C" w14:textId="77777777">
        <w:trPr>
          <w:trHeight w:val="511"/>
        </w:trPr>
        <w:tc>
          <w:tcPr>
            <w:tcW w:w="1615" w:type="dxa"/>
            <w:tcBorders>
              <w:left w:val="nil"/>
              <w:right w:val="nil"/>
            </w:tcBorders>
            <w:hideMark/>
          </w:tcPr>
          <w:p w14:paraId="283544BF"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836" w:type="dxa"/>
            <w:tcBorders>
              <w:left w:val="nil"/>
              <w:right w:val="nil"/>
            </w:tcBorders>
            <w:hideMark/>
          </w:tcPr>
          <w:p w14:paraId="1E9B261C"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3546</w:t>
            </w:r>
          </w:p>
        </w:tc>
        <w:tc>
          <w:tcPr>
            <w:tcW w:w="1030" w:type="dxa"/>
            <w:tcBorders>
              <w:left w:val="nil"/>
              <w:right w:val="nil"/>
            </w:tcBorders>
            <w:hideMark/>
          </w:tcPr>
          <w:p w14:paraId="4111C807" w14:textId="77777777" w:rsidR="00786A39" w:rsidRDefault="00786A39">
            <w:pPr>
              <w:spacing w:line="360" w:lineRule="auto"/>
              <w:jc w:val="both"/>
              <w:rPr>
                <w:rFonts w:ascii="Times New Roman" w:hAnsi="Times New Roman" w:cs="Times New Roman"/>
              </w:rPr>
            </w:pPr>
            <w:r>
              <w:rPr>
                <w:rFonts w:ascii="Times New Roman" w:hAnsi="Times New Roman" w:cs="Times New Roman"/>
              </w:rPr>
              <w:t>2754</w:t>
            </w:r>
          </w:p>
        </w:tc>
        <w:tc>
          <w:tcPr>
            <w:tcW w:w="1031" w:type="dxa"/>
            <w:tcBorders>
              <w:left w:val="nil"/>
              <w:right w:val="nil"/>
            </w:tcBorders>
            <w:hideMark/>
          </w:tcPr>
          <w:p w14:paraId="623395CC"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7" w:type="dxa"/>
            <w:tcBorders>
              <w:left w:val="nil"/>
              <w:right w:val="nil"/>
            </w:tcBorders>
            <w:hideMark/>
          </w:tcPr>
          <w:p w14:paraId="7006AA78" w14:textId="77777777" w:rsidR="00786A39" w:rsidRDefault="00786A39">
            <w:pPr>
              <w:spacing w:line="360" w:lineRule="auto"/>
              <w:jc w:val="both"/>
              <w:rPr>
                <w:rFonts w:ascii="Times New Roman" w:hAnsi="Times New Roman" w:cs="Times New Roman"/>
              </w:rPr>
            </w:pPr>
            <w:r>
              <w:rPr>
                <w:rFonts w:ascii="Times New Roman" w:hAnsi="Times New Roman" w:cs="Times New Roman"/>
              </w:rPr>
              <w:t>233.4</w:t>
            </w:r>
          </w:p>
        </w:tc>
        <w:tc>
          <w:tcPr>
            <w:tcW w:w="1041" w:type="dxa"/>
            <w:tcBorders>
              <w:left w:val="nil"/>
              <w:right w:val="nil"/>
            </w:tcBorders>
            <w:hideMark/>
          </w:tcPr>
          <w:p w14:paraId="4AC6A4FF"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2" w:type="dxa"/>
            <w:tcBorders>
              <w:left w:val="nil"/>
              <w:right w:val="nil"/>
            </w:tcBorders>
            <w:hideMark/>
          </w:tcPr>
          <w:p w14:paraId="41B49797"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r>
      <w:tr w:rsidR="00786A39" w14:paraId="72521C5D" w14:textId="77777777">
        <w:trPr>
          <w:trHeight w:val="511"/>
        </w:trPr>
        <w:tc>
          <w:tcPr>
            <w:tcW w:w="1615" w:type="dxa"/>
            <w:tcBorders>
              <w:top w:val="nil"/>
              <w:left w:val="nil"/>
              <w:bottom w:val="single" w:sz="4" w:space="0" w:color="7F7F7F" w:themeColor="text1" w:themeTint="80"/>
              <w:right w:val="nil"/>
            </w:tcBorders>
            <w:hideMark/>
          </w:tcPr>
          <w:p w14:paraId="4BCE9D78"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Gurit Prime 20LV Epoxy</w:t>
            </w:r>
          </w:p>
        </w:tc>
        <w:tc>
          <w:tcPr>
            <w:tcW w:w="836" w:type="dxa"/>
            <w:tcBorders>
              <w:top w:val="nil"/>
              <w:left w:val="nil"/>
              <w:bottom w:val="single" w:sz="4" w:space="0" w:color="7F7F7F" w:themeColor="text1" w:themeTint="80"/>
              <w:right w:val="nil"/>
            </w:tcBorders>
            <w:hideMark/>
          </w:tcPr>
          <w:p w14:paraId="507BDF1B" w14:textId="77777777" w:rsidR="00786A39" w:rsidRDefault="00786A39">
            <w:pPr>
              <w:spacing w:line="360" w:lineRule="auto"/>
              <w:jc w:val="both"/>
              <w:rPr>
                <w:rFonts w:ascii="Times New Roman" w:hAnsi="Times New Roman" w:cs="Times New Roman"/>
              </w:rPr>
            </w:pPr>
            <w:r>
              <w:rPr>
                <w:rFonts w:ascii="Times New Roman" w:hAnsi="Times New Roman" w:cs="Times New Roman"/>
              </w:rPr>
              <w:t>73</w:t>
            </w:r>
          </w:p>
        </w:tc>
        <w:tc>
          <w:tcPr>
            <w:tcW w:w="1030" w:type="dxa"/>
            <w:tcBorders>
              <w:top w:val="nil"/>
              <w:left w:val="nil"/>
              <w:bottom w:val="single" w:sz="4" w:space="0" w:color="7F7F7F" w:themeColor="text1" w:themeTint="80"/>
              <w:right w:val="nil"/>
            </w:tcBorders>
            <w:hideMark/>
          </w:tcPr>
          <w:p w14:paraId="3B2AF8D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146</w:t>
            </w:r>
          </w:p>
        </w:tc>
        <w:tc>
          <w:tcPr>
            <w:tcW w:w="1031" w:type="dxa"/>
            <w:tcBorders>
              <w:top w:val="nil"/>
              <w:left w:val="nil"/>
              <w:bottom w:val="single" w:sz="4" w:space="0" w:color="7F7F7F" w:themeColor="text1" w:themeTint="80"/>
              <w:right w:val="nil"/>
            </w:tcBorders>
          </w:tcPr>
          <w:p w14:paraId="7A98DE0A" w14:textId="77777777" w:rsidR="00786A39" w:rsidRDefault="00786A39">
            <w:pPr>
              <w:spacing w:line="360" w:lineRule="auto"/>
              <w:jc w:val="both"/>
              <w:rPr>
                <w:rFonts w:ascii="Times New Roman" w:hAnsi="Times New Roman" w:cs="Times New Roman"/>
              </w:rPr>
            </w:pPr>
          </w:p>
        </w:tc>
        <w:tc>
          <w:tcPr>
            <w:tcW w:w="1037" w:type="dxa"/>
            <w:tcBorders>
              <w:top w:val="nil"/>
              <w:left w:val="nil"/>
              <w:bottom w:val="single" w:sz="4" w:space="0" w:color="7F7F7F" w:themeColor="text1" w:themeTint="80"/>
              <w:right w:val="nil"/>
            </w:tcBorders>
          </w:tcPr>
          <w:p w14:paraId="558B1D98" w14:textId="77777777" w:rsidR="00786A39" w:rsidRDefault="00786A39">
            <w:pPr>
              <w:spacing w:line="360" w:lineRule="auto"/>
              <w:jc w:val="both"/>
              <w:rPr>
                <w:rFonts w:ascii="Times New Roman" w:hAnsi="Times New Roman" w:cs="Times New Roman"/>
              </w:rPr>
            </w:pPr>
          </w:p>
        </w:tc>
        <w:tc>
          <w:tcPr>
            <w:tcW w:w="1041" w:type="dxa"/>
            <w:tcBorders>
              <w:top w:val="nil"/>
              <w:left w:val="nil"/>
              <w:bottom w:val="single" w:sz="4" w:space="0" w:color="7F7F7F" w:themeColor="text1" w:themeTint="80"/>
              <w:right w:val="nil"/>
            </w:tcBorders>
          </w:tcPr>
          <w:p w14:paraId="54FB22B7" w14:textId="77777777" w:rsidR="00786A39" w:rsidRDefault="00786A39">
            <w:pPr>
              <w:spacing w:line="360" w:lineRule="auto"/>
              <w:jc w:val="both"/>
              <w:rPr>
                <w:rFonts w:ascii="Times New Roman" w:hAnsi="Times New Roman" w:cs="Times New Roman"/>
              </w:rPr>
            </w:pPr>
          </w:p>
        </w:tc>
        <w:tc>
          <w:tcPr>
            <w:tcW w:w="1032" w:type="dxa"/>
            <w:tcBorders>
              <w:top w:val="nil"/>
              <w:left w:val="nil"/>
              <w:bottom w:val="single" w:sz="4" w:space="0" w:color="7F7F7F" w:themeColor="text1" w:themeTint="80"/>
              <w:right w:val="nil"/>
            </w:tcBorders>
          </w:tcPr>
          <w:p w14:paraId="416F9FCC" w14:textId="77777777" w:rsidR="00786A39" w:rsidRDefault="00786A39">
            <w:pPr>
              <w:spacing w:line="360" w:lineRule="auto"/>
              <w:jc w:val="both"/>
              <w:rPr>
                <w:rFonts w:ascii="Times New Roman" w:hAnsi="Times New Roman" w:cs="Times New Roman"/>
              </w:rPr>
            </w:pPr>
          </w:p>
        </w:tc>
      </w:tr>
    </w:tbl>
    <w:p w14:paraId="53171205" w14:textId="77777777" w:rsidR="00786A39" w:rsidRDefault="00786A39" w:rsidP="00786A39">
      <w:pPr>
        <w:spacing w:line="360" w:lineRule="auto"/>
        <w:jc w:val="both"/>
        <w:rPr>
          <w:rFonts w:ascii="Times New Roman" w:hAnsi="Times New Roman" w:cs="Times New Roman"/>
        </w:rPr>
      </w:pPr>
    </w:p>
    <w:p w14:paraId="371B3BEF"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6-2 Strengths of material constituents.</w:t>
      </w:r>
    </w:p>
    <w:p w14:paraId="2AD70BCE" w14:textId="4A949CF8" w:rsidR="00786A39" w:rsidRDefault="001469EB" w:rsidP="00786A39">
      <w:pPr>
        <w:spacing w:line="360" w:lineRule="auto"/>
        <w:jc w:val="both"/>
        <w:rPr>
          <w:rFonts w:ascii="Times New Roman" w:hAnsi="Times New Roman" w:cs="Times New Roman"/>
        </w:rPr>
      </w:pPr>
      <w:ins w:id="156" w:author="George Spackman [2]" w:date="2023-10-03T19:05:00Z">
        <w:r>
          <w:rPr>
            <w:rFonts w:ascii="Times New Roman" w:hAnsi="Times New Roman" w:cs="Times New Roman"/>
          </w:rPr>
          <w:lastRenderedPageBreak/>
          <w:t>The elastic properties of the h</w:t>
        </w:r>
      </w:ins>
      <w:ins w:id="157" w:author="George Spackman [2]" w:date="2023-10-03T19:06:00Z">
        <w:r>
          <w:rPr>
            <w:rFonts w:ascii="Times New Roman" w:hAnsi="Times New Roman" w:cs="Times New Roman"/>
          </w:rPr>
          <w:t>omogenised yarns and the matrix</w:t>
        </w:r>
      </w:ins>
      <w:ins w:id="158" w:author="George Spackman [2]" w:date="2023-10-03T19:05:00Z">
        <w:r>
          <w:rPr>
            <w:rFonts w:ascii="Times New Roman" w:hAnsi="Times New Roman" w:cs="Times New Roman"/>
          </w:rPr>
          <w:t xml:space="preserve"> are </w:t>
        </w:r>
      </w:ins>
      <w:ins w:id="159" w:author="George Spackman [2]" w:date="2023-10-03T19:06:00Z">
        <w:r>
          <w:rPr>
            <w:rFonts w:ascii="Times New Roman" w:hAnsi="Times New Roman" w:cs="Times New Roman"/>
          </w:rPr>
          <w:t>presented</w:t>
        </w:r>
      </w:ins>
      <w:ins w:id="160" w:author="George Spackman [2]" w:date="2023-10-03T19:05:00Z">
        <w:r>
          <w:rPr>
            <w:rFonts w:ascii="Times New Roman" w:hAnsi="Times New Roman" w:cs="Times New Roman"/>
          </w:rPr>
          <w:t xml:space="preserve"> in Table 6-1</w:t>
        </w:r>
      </w:ins>
      <w:ins w:id="161" w:author="George Spackman [2]" w:date="2023-10-03T19:06:00Z">
        <w:r>
          <w:rPr>
            <w:rFonts w:ascii="Times New Roman" w:hAnsi="Times New Roman" w:cs="Times New Roman"/>
          </w:rPr>
          <w:t xml:space="preserve">. The material strengths used are </w:t>
        </w:r>
      </w:ins>
      <w:ins w:id="162" w:author="George Spackman [2]" w:date="2023-10-03T19:07:00Z">
        <w:r>
          <w:rPr>
            <w:rFonts w:ascii="Times New Roman" w:hAnsi="Times New Roman" w:cs="Times New Roman"/>
          </w:rPr>
          <w:t>presented</w:t>
        </w:r>
      </w:ins>
      <w:ins w:id="163" w:author="George Spackman [2]" w:date="2023-10-03T19:06:00Z">
        <w:r>
          <w:rPr>
            <w:rFonts w:ascii="Times New Roman" w:hAnsi="Times New Roman" w:cs="Times New Roman"/>
          </w:rPr>
          <w:t xml:space="preserve"> in Table 6-2.</w:t>
        </w:r>
      </w:ins>
    </w:p>
    <w:p w14:paraId="16EC985C" w14:textId="77777777" w:rsidR="00786A39" w:rsidRDefault="00786A39" w:rsidP="00786A39">
      <w:pPr>
        <w:spacing w:line="360" w:lineRule="auto"/>
        <w:jc w:val="both"/>
        <w:rPr>
          <w:rFonts w:ascii="Times New Roman" w:hAnsi="Times New Roman" w:cs="Times New Roman"/>
        </w:rPr>
      </w:pPr>
    </w:p>
    <w:p w14:paraId="0D9DAF95" w14:textId="77777777" w:rsidR="00786A39" w:rsidRDefault="00786A39" w:rsidP="00786A39">
      <w:pPr>
        <w:spacing w:line="360" w:lineRule="auto"/>
        <w:jc w:val="both"/>
        <w:rPr>
          <w:rFonts w:ascii="Times New Roman" w:hAnsi="Times New Roman" w:cs="Times New Roman"/>
        </w:rPr>
      </w:pPr>
    </w:p>
    <w:p w14:paraId="75659668" w14:textId="77777777" w:rsidR="00786A39" w:rsidRDefault="00786A39" w:rsidP="00786A39">
      <w:pPr>
        <w:pStyle w:val="Heading2"/>
      </w:pPr>
      <w:bookmarkStart w:id="164" w:name="_Toc99359680"/>
      <w:r>
        <w:t>6.4 Mesh Sensitivity Study</w:t>
      </w:r>
      <w:bookmarkEnd w:id="164"/>
    </w:p>
    <w:p w14:paraId="55480539" w14:textId="77777777" w:rsidR="00786A39" w:rsidRDefault="00786A39" w:rsidP="00786A39">
      <w:pPr>
        <w:spacing w:line="360" w:lineRule="auto"/>
        <w:jc w:val="both"/>
        <w:rPr>
          <w:rFonts w:ascii="Times New Roman" w:hAnsi="Times New Roman" w:cs="Times New Roman"/>
        </w:rPr>
      </w:pPr>
    </w:p>
    <w:p w14:paraId="46FD35D8" w14:textId="72694F0F"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Optimisation requires a compromise between finite element solution accuracy and analysis time. If the time for each weave to be analysed is too long then the overall optimisation time, which will use many individual analyses, will be too long to be useful to those wanting to perform optimisations. A mesh sensitivity study using models with no weft </w:t>
      </w:r>
      <w:commentRangeStart w:id="165"/>
      <w:r>
        <w:rPr>
          <w:rFonts w:ascii="Times New Roman" w:hAnsi="Times New Roman" w:cs="Times New Roman"/>
        </w:rPr>
        <w:t>crossover</w:t>
      </w:r>
      <w:commentRangeEnd w:id="165"/>
      <w:r w:rsidR="00A86DB1">
        <w:rPr>
          <w:rStyle w:val="CommentReference"/>
        </w:rPr>
        <w:commentReference w:id="165"/>
      </w:r>
      <w:r>
        <w:rPr>
          <w:rFonts w:ascii="Times New Roman" w:hAnsi="Times New Roman" w:cs="Times New Roman"/>
        </w:rPr>
        <w:t xml:space="preserve"> </w:t>
      </w:r>
      <w:ins w:id="166" w:author="George Spackman" w:date="2023-10-03T18:28:00Z">
        <w:r w:rsidR="00E54190">
          <w:rPr>
            <w:rFonts w:ascii="Times New Roman" w:hAnsi="Times New Roman" w:cs="Times New Roman"/>
          </w:rPr>
          <w:t>(see figure 6-</w:t>
        </w:r>
      </w:ins>
      <w:ins w:id="167" w:author="George Spackman [2]" w:date="2023-10-04T00:18:00Z">
        <w:r w:rsidR="008568A4">
          <w:rPr>
            <w:rFonts w:ascii="Times New Roman" w:hAnsi="Times New Roman" w:cs="Times New Roman"/>
          </w:rPr>
          <w:t>7</w:t>
        </w:r>
      </w:ins>
      <w:ins w:id="168" w:author="George Spackman" w:date="2023-10-03T18:28:00Z">
        <w:del w:id="169" w:author="George Spackman [2]" w:date="2023-10-04T00:18:00Z">
          <w:r w:rsidR="00E54190" w:rsidDel="008568A4">
            <w:rPr>
              <w:rFonts w:ascii="Times New Roman" w:hAnsi="Times New Roman" w:cs="Times New Roman"/>
            </w:rPr>
            <w:delText>5</w:delText>
          </w:r>
        </w:del>
        <w:r w:rsidR="00E54190">
          <w:rPr>
            <w:rFonts w:ascii="Times New Roman" w:hAnsi="Times New Roman" w:cs="Times New Roman"/>
          </w:rPr>
          <w:t xml:space="preserve">) </w:t>
        </w:r>
      </w:ins>
      <w:r>
        <w:rPr>
          <w:rFonts w:ascii="Times New Roman" w:hAnsi="Times New Roman" w:cs="Times New Roman"/>
        </w:rPr>
        <w:t xml:space="preserve">was conducted to find the most </w:t>
      </w:r>
      <w:commentRangeStart w:id="170"/>
      <w:del w:id="171" w:author="George Spackman" w:date="2023-10-03T18:27:00Z">
        <w:r w:rsidDel="00E54190">
          <w:rPr>
            <w:rFonts w:ascii="Times New Roman" w:hAnsi="Times New Roman" w:cs="Times New Roman"/>
          </w:rPr>
          <w:delText>appropriate</w:delText>
        </w:r>
      </w:del>
      <w:ins w:id="172" w:author="George Spackman" w:date="2023-10-03T18:27:00Z">
        <w:r w:rsidR="00E54190">
          <w:rPr>
            <w:rFonts w:ascii="Times New Roman" w:hAnsi="Times New Roman" w:cs="Times New Roman"/>
          </w:rPr>
          <w:t>accurate</w:t>
        </w:r>
      </w:ins>
      <w:r>
        <w:rPr>
          <w:rFonts w:ascii="Times New Roman" w:hAnsi="Times New Roman" w:cs="Times New Roman"/>
        </w:rPr>
        <w:t xml:space="preserve"> for </w:t>
      </w:r>
      <w:commentRangeEnd w:id="170"/>
      <w:r w:rsidR="00E57F2E">
        <w:rPr>
          <w:rStyle w:val="CommentReference"/>
        </w:rPr>
        <w:commentReference w:id="170"/>
      </w:r>
      <w:r>
        <w:rPr>
          <w:rFonts w:ascii="Times New Roman" w:hAnsi="Times New Roman" w:cs="Times New Roman"/>
        </w:rPr>
        <w:t>optimisation.</w:t>
      </w:r>
      <w:r w:rsidR="007575CF">
        <w:rPr>
          <w:rFonts w:ascii="Times New Roman" w:hAnsi="Times New Roman" w:cs="Times New Roman"/>
        </w:rPr>
        <w:t xml:space="preserve"> The criteria </w:t>
      </w:r>
      <w:proofErr w:type="gramStart"/>
      <w:r w:rsidR="007575CF">
        <w:rPr>
          <w:rFonts w:ascii="Times New Roman" w:hAnsi="Times New Roman" w:cs="Times New Roman"/>
        </w:rPr>
        <w:t>was</w:t>
      </w:r>
      <w:proofErr w:type="gramEnd"/>
      <w:r w:rsidR="007575CF">
        <w:rPr>
          <w:rFonts w:ascii="Times New Roman" w:hAnsi="Times New Roman" w:cs="Times New Roman"/>
        </w:rPr>
        <w:t xml:space="preserve"> primarily the stiffness response then the time taken for the model to run was a secondary consideration.</w:t>
      </w:r>
      <w:r>
        <w:rPr>
          <w:rFonts w:ascii="Times New Roman" w:hAnsi="Times New Roman" w:cs="Times New Roman"/>
        </w:rPr>
        <w:t xml:space="preserve"> The results from the mesh sensitivity have been balanced against the time taken for the analysis.</w:t>
      </w:r>
    </w:p>
    <w:p w14:paraId="7B078D03" w14:textId="77777777" w:rsidR="00786A39" w:rsidRDefault="00786A39" w:rsidP="00786A39">
      <w:pPr>
        <w:spacing w:line="360" w:lineRule="auto"/>
        <w:jc w:val="both"/>
        <w:rPr>
          <w:rFonts w:ascii="Times New Roman" w:hAnsi="Times New Roman" w:cs="Times New Roman"/>
        </w:rPr>
      </w:pPr>
    </w:p>
    <w:p w14:paraId="6BB99B5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drawing>
          <wp:inline distT="0" distB="0" distL="0" distR="0" wp14:anchorId="3488B026" wp14:editId="7ADA6FA7">
            <wp:extent cx="2314575" cy="2028825"/>
            <wp:effectExtent l="0" t="0" r="9525" b="9525"/>
            <wp:docPr id="1514952148" name="Picture 151495214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4575" cy="2028825"/>
                    </a:xfrm>
                    <a:prstGeom prst="rect">
                      <a:avLst/>
                    </a:prstGeom>
                    <a:noFill/>
                    <a:ln>
                      <a:noFill/>
                    </a:ln>
                  </pic:spPr>
                </pic:pic>
              </a:graphicData>
            </a:graphic>
          </wp:inline>
        </w:drawing>
      </w:r>
    </w:p>
    <w:p w14:paraId="4A89E838" w14:textId="32EA3975"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w:t>
      </w:r>
      <w:ins w:id="173" w:author="George Spackman [2]" w:date="2023-10-04T00:18:00Z">
        <w:r w:rsidR="008568A4">
          <w:rPr>
            <w:rFonts w:ascii="Times New Roman" w:hAnsi="Times New Roman" w:cs="Times New Roman"/>
          </w:rPr>
          <w:t>7</w:t>
        </w:r>
      </w:ins>
      <w:del w:id="174" w:author="George Spackman [2]" w:date="2023-10-04T00:18:00Z">
        <w:r w:rsidDel="008568A4">
          <w:rPr>
            <w:rFonts w:ascii="Times New Roman" w:hAnsi="Times New Roman" w:cs="Times New Roman"/>
          </w:rPr>
          <w:delText>5</w:delText>
        </w:r>
      </w:del>
      <w:r>
        <w:rPr>
          <w:rFonts w:ascii="Times New Roman" w:hAnsi="Times New Roman" w:cs="Times New Roman"/>
        </w:rPr>
        <w:t xml:space="preserve"> TexGen model with no crossover used for the tensile pull-off mesh sensitivity.</w:t>
      </w:r>
    </w:p>
    <w:p w14:paraId="279E976B" w14:textId="77777777" w:rsidR="00786A39" w:rsidRDefault="00786A39" w:rsidP="00786A39">
      <w:pPr>
        <w:spacing w:line="360" w:lineRule="auto"/>
        <w:jc w:val="both"/>
        <w:rPr>
          <w:rFonts w:ascii="Times New Roman" w:hAnsi="Times New Roman" w:cs="Times New Roman"/>
        </w:rPr>
      </w:pPr>
    </w:p>
    <w:p w14:paraId="0A23AD01" w14:textId="197C1A2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rectangular voxel mesh, </w:t>
      </w:r>
      <w:commentRangeStart w:id="175"/>
      <w:del w:id="176" w:author="George Spackman" w:date="2023-10-03T18:26:00Z">
        <w:r w:rsidDel="002C29D5">
          <w:rPr>
            <w:rFonts w:ascii="Times New Roman" w:hAnsi="Times New Roman" w:cs="Times New Roman"/>
          </w:rPr>
          <w:delText>each element was kept to</w:delText>
        </w:r>
      </w:del>
      <w:ins w:id="177" w:author="George Spackman" w:date="2023-10-03T18:26:00Z">
        <w:r w:rsidR="002C29D5">
          <w:rPr>
            <w:rFonts w:ascii="Times New Roman" w:hAnsi="Times New Roman" w:cs="Times New Roman"/>
          </w:rPr>
          <w:t>all elements had</w:t>
        </w:r>
      </w:ins>
      <w:r>
        <w:rPr>
          <w:rFonts w:ascii="Times New Roman" w:hAnsi="Times New Roman" w:cs="Times New Roman"/>
        </w:rPr>
        <w:t xml:space="preserve"> the same aspect ratio </w:t>
      </w:r>
      <w:commentRangeEnd w:id="175"/>
      <w:r w:rsidR="005F46ED">
        <w:rPr>
          <w:rStyle w:val="CommentReference"/>
        </w:rPr>
        <w:commentReference w:id="175"/>
      </w:r>
      <w:r>
        <w:rPr>
          <w:rFonts w:ascii="Times New Roman" w:hAnsi="Times New Roman" w:cs="Times New Roman"/>
        </w:rPr>
        <w:t xml:space="preserve">so the only parameter is element size which can be reformulated as the number of voxels in the model. For the octree voxel mesh, there are three parameters: the </w:t>
      </w:r>
      <w:ins w:id="178" w:author="George Spackman" w:date="2023-10-03T18:26:00Z">
        <w:r w:rsidR="002C29D5">
          <w:rPr>
            <w:rFonts w:ascii="Times New Roman" w:hAnsi="Times New Roman" w:cs="Times New Roman"/>
          </w:rPr>
          <w:t xml:space="preserve">starting </w:t>
        </w:r>
      </w:ins>
      <w:commentRangeStart w:id="179"/>
      <w:r>
        <w:rPr>
          <w:rFonts w:ascii="Times New Roman" w:hAnsi="Times New Roman" w:cs="Times New Roman"/>
        </w:rPr>
        <w:t>number of voxels</w:t>
      </w:r>
      <w:commentRangeEnd w:id="179"/>
      <w:r w:rsidR="00CA7D79">
        <w:rPr>
          <w:rStyle w:val="CommentReference"/>
        </w:rPr>
        <w:commentReference w:id="179"/>
      </w:r>
      <w:r>
        <w:rPr>
          <w:rFonts w:ascii="Times New Roman" w:hAnsi="Times New Roman" w:cs="Times New Roman"/>
        </w:rPr>
        <w:t>, the number of smoothing iterations to the surface element nodes and the level of refinement.</w:t>
      </w:r>
      <w:ins w:id="180" w:author="George Spackman" w:date="2023-10-03T18:26:00Z">
        <w:r w:rsidR="002C29D5">
          <w:rPr>
            <w:rFonts w:ascii="Times New Roman" w:hAnsi="Times New Roman" w:cs="Times New Roman"/>
          </w:rPr>
          <w:t xml:space="preserve"> </w:t>
        </w:r>
      </w:ins>
      <w:ins w:id="181" w:author="George Spackman" w:date="2023-10-03T18:27:00Z">
        <w:r w:rsidR="00E54190">
          <w:rPr>
            <w:rFonts w:ascii="Times New Roman" w:hAnsi="Times New Roman" w:cs="Times New Roman"/>
          </w:rPr>
          <w:t>The</w:t>
        </w:r>
      </w:ins>
      <w:ins w:id="182" w:author="George Spackman" w:date="2023-10-03T18:26:00Z">
        <w:r w:rsidR="002C29D5">
          <w:rPr>
            <w:rFonts w:ascii="Times New Roman" w:hAnsi="Times New Roman" w:cs="Times New Roman"/>
          </w:rPr>
          <w:t xml:space="preserve"> parameter study</w:t>
        </w:r>
      </w:ins>
      <w:del w:id="183" w:author="George Spackman" w:date="2023-10-03T18:26:00Z">
        <w:r w:rsidDel="002C29D5">
          <w:rPr>
            <w:rFonts w:ascii="Times New Roman" w:hAnsi="Times New Roman" w:cs="Times New Roman"/>
          </w:rPr>
          <w:delText xml:space="preserve"> </w:delText>
        </w:r>
        <w:commentRangeStart w:id="184"/>
        <w:r w:rsidDel="002C29D5">
          <w:rPr>
            <w:rFonts w:ascii="Times New Roman" w:hAnsi="Times New Roman" w:cs="Times New Roman"/>
          </w:rPr>
          <w:delText>This</w:delText>
        </w:r>
      </w:del>
      <w:r>
        <w:rPr>
          <w:rFonts w:ascii="Times New Roman" w:hAnsi="Times New Roman" w:cs="Times New Roman"/>
        </w:rPr>
        <w:t xml:space="preserve"> was used </w:t>
      </w:r>
      <w:commentRangeEnd w:id="184"/>
      <w:r w:rsidR="00576503">
        <w:rPr>
          <w:rStyle w:val="CommentReference"/>
        </w:rPr>
        <w:commentReference w:id="184"/>
      </w:r>
      <w:r>
        <w:rPr>
          <w:rFonts w:ascii="Times New Roman" w:hAnsi="Times New Roman" w:cs="Times New Roman"/>
        </w:rPr>
        <w:t xml:space="preserve">to find the correct balance between the three different parameters. Each mesh parameter has a different effect on the length of time it takes to generate the mesh </w:t>
      </w:r>
      <w:proofErr w:type="gramStart"/>
      <w:r>
        <w:rPr>
          <w:rFonts w:ascii="Times New Roman" w:hAnsi="Times New Roman" w:cs="Times New Roman"/>
        </w:rPr>
        <w:t>and also</w:t>
      </w:r>
      <w:proofErr w:type="gramEnd"/>
      <w:r>
        <w:rPr>
          <w:rFonts w:ascii="Times New Roman" w:hAnsi="Times New Roman" w:cs="Times New Roman"/>
        </w:rPr>
        <w:t xml:space="preserve"> the length of the analysis time, so these were both considered within the study.</w:t>
      </w:r>
    </w:p>
    <w:p w14:paraId="15B0BDA2" w14:textId="77777777" w:rsidR="00786A39" w:rsidRDefault="00786A39" w:rsidP="00786A39">
      <w:pPr>
        <w:spacing w:line="360" w:lineRule="auto"/>
        <w:jc w:val="both"/>
        <w:rPr>
          <w:rFonts w:ascii="Times New Roman" w:hAnsi="Times New Roman" w:cs="Times New Roman"/>
        </w:rPr>
      </w:pPr>
    </w:p>
    <w:p w14:paraId="3867A128" w14:textId="06562B22" w:rsidR="00786A39" w:rsidRDefault="00786A39" w:rsidP="00786A39">
      <w:pPr>
        <w:spacing w:line="360" w:lineRule="auto"/>
        <w:jc w:val="both"/>
        <w:rPr>
          <w:ins w:id="185" w:author="George Spackman [2]" w:date="2023-10-04T00:19:00Z"/>
          <w:rFonts w:ascii="Times New Roman" w:hAnsi="Times New Roman" w:cs="Times New Roman"/>
        </w:rPr>
      </w:pPr>
      <w:r>
        <w:rPr>
          <w:rFonts w:ascii="Times New Roman" w:hAnsi="Times New Roman" w:cs="Times New Roman"/>
        </w:rPr>
        <w:t xml:space="preserve">For the mesh sensitivity study, each mesh was run using the boundary conditions set out earlier. Both the time </w:t>
      </w:r>
      <w:proofErr w:type="gramStart"/>
      <w:r>
        <w:rPr>
          <w:rFonts w:ascii="Times New Roman" w:hAnsi="Times New Roman" w:cs="Times New Roman"/>
        </w:rPr>
        <w:t>taken</w:t>
      </w:r>
      <w:proofErr w:type="gramEnd"/>
      <w:r>
        <w:rPr>
          <w:rFonts w:ascii="Times New Roman" w:hAnsi="Times New Roman" w:cs="Times New Roman"/>
        </w:rPr>
        <w:t xml:space="preserve"> and the force-displacement behaviour were plotted. Each weave was labelled according to the number of iterations of smoothing, the number of elements and the level of maximum </w:t>
      </w:r>
      <w:commentRangeStart w:id="186"/>
      <w:r>
        <w:rPr>
          <w:rFonts w:ascii="Times New Roman" w:hAnsi="Times New Roman" w:cs="Times New Roman"/>
        </w:rPr>
        <w:t>refinement</w:t>
      </w:r>
      <w:commentRangeEnd w:id="186"/>
      <w:r w:rsidR="00CB55B3">
        <w:rPr>
          <w:rStyle w:val="CommentReference"/>
        </w:rPr>
        <w:commentReference w:id="186"/>
      </w:r>
      <w:r>
        <w:rPr>
          <w:rFonts w:ascii="Times New Roman" w:hAnsi="Times New Roman" w:cs="Times New Roman"/>
        </w:rPr>
        <w:t>.</w:t>
      </w:r>
      <w:ins w:id="187" w:author="George Spackman [2]" w:date="2023-10-03T19:07:00Z">
        <w:r w:rsidR="001469EB">
          <w:rPr>
            <w:rFonts w:ascii="Times New Roman" w:hAnsi="Times New Roman" w:cs="Times New Roman"/>
          </w:rPr>
          <w:t xml:space="preserve"> The meshes are labelled by the</w:t>
        </w:r>
      </w:ins>
      <w:ins w:id="188" w:author="George Spackman [2]" w:date="2023-10-03T19:08:00Z">
        <w:r w:rsidR="001469EB">
          <w:rPr>
            <w:rFonts w:ascii="Times New Roman" w:hAnsi="Times New Roman" w:cs="Times New Roman"/>
          </w:rPr>
          <w:t xml:space="preserve"> number of smoothing iterations</w:t>
        </w:r>
        <w:r w:rsidR="000B0915">
          <w:rPr>
            <w:rFonts w:ascii="Times New Roman" w:hAnsi="Times New Roman" w:cs="Times New Roman"/>
          </w:rPr>
          <w:t xml:space="preserve"> if smoothed</w:t>
        </w:r>
      </w:ins>
      <w:ins w:id="189" w:author="George Spackman [2]" w:date="2023-10-03T19:07:00Z">
        <w:r w:rsidR="001469EB">
          <w:rPr>
            <w:rFonts w:ascii="Times New Roman" w:hAnsi="Times New Roman" w:cs="Times New Roman"/>
          </w:rPr>
          <w:t xml:space="preserve">, the number of </w:t>
        </w:r>
      </w:ins>
      <w:ins w:id="190" w:author="George Spackman [2]" w:date="2023-10-03T19:08:00Z">
        <w:r w:rsidR="000B0915">
          <w:rPr>
            <w:rFonts w:ascii="Times New Roman" w:hAnsi="Times New Roman" w:cs="Times New Roman"/>
          </w:rPr>
          <w:t>starting elements before refinement and finally the maximum refinement leve</w:t>
        </w:r>
      </w:ins>
      <w:ins w:id="191" w:author="George Spackman [2]" w:date="2023-10-03T19:09:00Z">
        <w:r w:rsidR="000B0915">
          <w:rPr>
            <w:rFonts w:ascii="Times New Roman" w:hAnsi="Times New Roman" w:cs="Times New Roman"/>
          </w:rPr>
          <w:t>l</w:t>
        </w:r>
      </w:ins>
      <w:ins w:id="192" w:author="George Spackman [2]" w:date="2023-10-03T19:08:00Z">
        <w:r w:rsidR="000B0915">
          <w:rPr>
            <w:rFonts w:ascii="Times New Roman" w:hAnsi="Times New Roman" w:cs="Times New Roman"/>
          </w:rPr>
          <w:t>.</w:t>
        </w:r>
      </w:ins>
    </w:p>
    <w:p w14:paraId="4D9990DF" w14:textId="77777777" w:rsidR="008568A4" w:rsidRDefault="008568A4" w:rsidP="00786A39">
      <w:pPr>
        <w:spacing w:line="360" w:lineRule="auto"/>
        <w:jc w:val="both"/>
        <w:rPr>
          <w:ins w:id="193" w:author="George Spackman [2]" w:date="2023-10-04T00:19: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4" w:author="George Spackman [2]" w:date="2023-10-04T00:20:00Z">
          <w:tblPr>
            <w:tblStyle w:val="TableGrid"/>
            <w:tblW w:w="0" w:type="auto"/>
            <w:tblLook w:val="04A0" w:firstRow="1" w:lastRow="0" w:firstColumn="1" w:lastColumn="0" w:noHBand="0" w:noVBand="1"/>
          </w:tblPr>
        </w:tblPrChange>
      </w:tblPr>
      <w:tblGrid>
        <w:gridCol w:w="7908"/>
        <w:tblGridChange w:id="195">
          <w:tblGrid>
            <w:gridCol w:w="7898"/>
          </w:tblGrid>
        </w:tblGridChange>
      </w:tblGrid>
      <w:tr w:rsidR="008568A4" w14:paraId="08F827FF" w14:textId="77777777" w:rsidTr="008568A4">
        <w:trPr>
          <w:ins w:id="196" w:author="George Spackman [2]" w:date="2023-10-04T00:19:00Z"/>
        </w:trPr>
        <w:tc>
          <w:tcPr>
            <w:tcW w:w="7898" w:type="dxa"/>
            <w:tcPrChange w:id="197" w:author="George Spackman [2]" w:date="2023-10-04T00:20:00Z">
              <w:tcPr>
                <w:tcW w:w="7898" w:type="dxa"/>
              </w:tcPr>
            </w:tcPrChange>
          </w:tcPr>
          <w:p w14:paraId="512B6616" w14:textId="3A37C28C" w:rsidR="008568A4" w:rsidRDefault="008568A4" w:rsidP="00786A39">
            <w:pPr>
              <w:spacing w:line="360" w:lineRule="auto"/>
              <w:jc w:val="both"/>
              <w:rPr>
                <w:ins w:id="198" w:author="George Spackman [2]" w:date="2023-10-04T00:19:00Z"/>
                <w:rFonts w:ascii="Times New Roman" w:hAnsi="Times New Roman" w:cs="Times New Roman"/>
              </w:rPr>
            </w:pPr>
            <w:ins w:id="199" w:author="George Spackman [2]" w:date="2023-10-04T00:19:00Z">
              <w:r>
                <w:rPr>
                  <w:noProof/>
                </w:rPr>
                <w:drawing>
                  <wp:anchor distT="0" distB="0" distL="114300" distR="114300" simplePos="0" relativeHeight="251664384" behindDoc="0" locked="0" layoutInCell="1" allowOverlap="1" wp14:anchorId="4C578A8A" wp14:editId="556AB908">
                    <wp:simplePos x="0" y="0"/>
                    <wp:positionH relativeFrom="column">
                      <wp:posOffset>-65405</wp:posOffset>
                    </wp:positionH>
                    <wp:positionV relativeFrom="paragraph">
                      <wp:posOffset>265430</wp:posOffset>
                    </wp:positionV>
                    <wp:extent cx="6045200" cy="3416300"/>
                    <wp:effectExtent l="0" t="0" r="0" b="0"/>
                    <wp:wrapSquare wrapText="bothSides"/>
                    <wp:docPr id="2021732949" name="Picture 202173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4728" name=""/>
                            <pic:cNvPicPr/>
                          </pic:nvPicPr>
                          <pic:blipFill rotWithShape="1">
                            <a:blip r:embed="rId18">
                              <a:extLst>
                                <a:ext uri="{28A0092B-C50C-407E-A947-70E740481C1C}">
                                  <a14:useLocalDpi xmlns:a14="http://schemas.microsoft.com/office/drawing/2010/main" val="0"/>
                                </a:ext>
                              </a:extLst>
                            </a:blip>
                            <a:srcRect l="1431" t="1792" r="1227" b="1809"/>
                            <a:stretch/>
                          </pic:blipFill>
                          <pic:spPr bwMode="auto">
                            <a:xfrm>
                              <a:off x="0" y="0"/>
                              <a:ext cx="6045200" cy="341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w:t>
              </w:r>
            </w:ins>
          </w:p>
        </w:tc>
      </w:tr>
      <w:tr w:rsidR="008568A4" w14:paraId="646F2563" w14:textId="77777777" w:rsidTr="008568A4">
        <w:trPr>
          <w:ins w:id="200" w:author="George Spackman [2]" w:date="2023-10-04T00:19:00Z"/>
        </w:trPr>
        <w:tc>
          <w:tcPr>
            <w:tcW w:w="7898" w:type="dxa"/>
            <w:tcPrChange w:id="201" w:author="George Spackman [2]" w:date="2023-10-04T00:20:00Z">
              <w:tcPr>
                <w:tcW w:w="7898" w:type="dxa"/>
              </w:tcPr>
            </w:tcPrChange>
          </w:tcPr>
          <w:p w14:paraId="3323187C" w14:textId="61966FB1" w:rsidR="008568A4" w:rsidRDefault="008568A4" w:rsidP="00786A39">
            <w:pPr>
              <w:spacing w:line="360" w:lineRule="auto"/>
              <w:jc w:val="both"/>
              <w:rPr>
                <w:ins w:id="202" w:author="George Spackman [2]" w:date="2023-10-04T00:19:00Z"/>
                <w:rFonts w:ascii="Times New Roman" w:hAnsi="Times New Roman" w:cs="Times New Roman"/>
              </w:rPr>
            </w:pPr>
            <w:ins w:id="203" w:author="George Spackman [2]" w:date="2023-10-04T00:19:00Z">
              <w:r>
                <w:rPr>
                  <w:noProof/>
                </w:rPr>
                <w:lastRenderedPageBreak/>
                <w:drawing>
                  <wp:anchor distT="0" distB="0" distL="114300" distR="114300" simplePos="0" relativeHeight="251666432" behindDoc="0" locked="0" layoutInCell="1" allowOverlap="1" wp14:anchorId="02A7A0FF" wp14:editId="73D7F92D">
                    <wp:simplePos x="0" y="0"/>
                    <wp:positionH relativeFrom="column">
                      <wp:posOffset>-65405</wp:posOffset>
                    </wp:positionH>
                    <wp:positionV relativeFrom="paragraph">
                      <wp:posOffset>265430</wp:posOffset>
                    </wp:positionV>
                    <wp:extent cx="5435600" cy="3530600"/>
                    <wp:effectExtent l="0" t="0" r="0" b="0"/>
                    <wp:wrapSquare wrapText="bothSides"/>
                    <wp:docPr id="767462003" name="Picture 767462003"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210" name="Picture 1" descr="A blue line graph with numbers&#10;&#10;Description automatically generated"/>
                            <pic:cNvPicPr/>
                          </pic:nvPicPr>
                          <pic:blipFill rotWithShape="1">
                            <a:blip r:embed="rId19">
                              <a:extLst>
                                <a:ext uri="{28A0092B-C50C-407E-A947-70E740481C1C}">
                                  <a14:useLocalDpi xmlns:a14="http://schemas.microsoft.com/office/drawing/2010/main" val="0"/>
                                </a:ext>
                              </a:extLst>
                            </a:blip>
                            <a:srcRect l="1131" t="1735" r="2114" b="1770"/>
                            <a:stretch/>
                          </pic:blipFill>
                          <pic:spPr bwMode="auto">
                            <a:xfrm>
                              <a:off x="0" y="0"/>
                              <a:ext cx="5435600" cy="353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w:t>
              </w:r>
            </w:ins>
          </w:p>
        </w:tc>
      </w:tr>
    </w:tbl>
    <w:p w14:paraId="75469518" w14:textId="77777777" w:rsidR="008568A4" w:rsidRDefault="008568A4" w:rsidP="00786A39">
      <w:pPr>
        <w:spacing w:line="360" w:lineRule="auto"/>
        <w:jc w:val="both"/>
        <w:rPr>
          <w:rFonts w:ascii="Times New Roman" w:hAnsi="Times New Roman" w:cs="Times New Roman"/>
        </w:rPr>
      </w:pPr>
    </w:p>
    <w:p w14:paraId="3313BD43" w14:textId="76F0B114" w:rsidR="005B4C36" w:rsidRDefault="005B4C36" w:rsidP="00786A39">
      <w:pPr>
        <w:spacing w:line="360" w:lineRule="auto"/>
        <w:jc w:val="both"/>
        <w:rPr>
          <w:rFonts w:ascii="Times New Roman" w:hAnsi="Times New Roman" w:cs="Times New Roman"/>
        </w:rPr>
      </w:pPr>
    </w:p>
    <w:p w14:paraId="311B1E04" w14:textId="75290AE1" w:rsidR="005B4C36" w:rsidDel="008568A4" w:rsidRDefault="005B4C36" w:rsidP="00786A39">
      <w:pPr>
        <w:spacing w:line="360" w:lineRule="auto"/>
        <w:jc w:val="both"/>
        <w:rPr>
          <w:del w:id="204" w:author="George Spackman [2]" w:date="2023-10-04T00:19:00Z"/>
          <w:rFonts w:ascii="Times New Roman" w:hAnsi="Times New Roman" w:cs="Times New Roman"/>
        </w:rPr>
      </w:pPr>
    </w:p>
    <w:p w14:paraId="6149FD44" w14:textId="42934AE1" w:rsidR="005B4C36" w:rsidDel="008568A4" w:rsidRDefault="000B0915" w:rsidP="00786A39">
      <w:pPr>
        <w:spacing w:line="360" w:lineRule="auto"/>
        <w:jc w:val="both"/>
        <w:rPr>
          <w:del w:id="205" w:author="George Spackman [2]" w:date="2023-10-04T00:19:00Z"/>
          <w:rFonts w:ascii="Times New Roman" w:hAnsi="Times New Roman" w:cs="Times New Roman"/>
        </w:rPr>
      </w:pPr>
      <w:del w:id="206" w:author="George Spackman [2]" w:date="2023-10-04T00:19:00Z">
        <w:r w:rsidDel="008568A4">
          <w:rPr>
            <w:noProof/>
          </w:rPr>
          <w:drawing>
            <wp:anchor distT="0" distB="0" distL="114300" distR="114300" simplePos="0" relativeHeight="251658240" behindDoc="0" locked="0" layoutInCell="1" allowOverlap="1" wp14:anchorId="2069D9A9" wp14:editId="57A870A8">
              <wp:simplePos x="0" y="0"/>
              <wp:positionH relativeFrom="column">
                <wp:posOffset>-541020</wp:posOffset>
              </wp:positionH>
              <wp:positionV relativeFrom="paragraph">
                <wp:posOffset>199390</wp:posOffset>
              </wp:positionV>
              <wp:extent cx="6045200" cy="3416300"/>
              <wp:effectExtent l="0" t="0" r="0" b="0"/>
              <wp:wrapSquare wrapText="bothSides"/>
              <wp:docPr id="2058464728" name="Picture 205846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4728" name=""/>
                      <pic:cNvPicPr/>
                    </pic:nvPicPr>
                    <pic:blipFill rotWithShape="1">
                      <a:blip r:embed="rId18">
                        <a:extLst>
                          <a:ext uri="{28A0092B-C50C-407E-A947-70E740481C1C}">
                            <a14:useLocalDpi xmlns:a14="http://schemas.microsoft.com/office/drawing/2010/main" val="0"/>
                          </a:ext>
                        </a:extLst>
                      </a:blip>
                      <a:srcRect l="1431" t="1792" r="1227" b="1809"/>
                      <a:stretch/>
                    </pic:blipFill>
                    <pic:spPr bwMode="auto">
                      <a:xfrm>
                        <a:off x="0" y="0"/>
                        <a:ext cx="6045200" cy="341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7A9E42EF" w14:textId="48DFA1B7" w:rsidR="00786A39" w:rsidDel="008568A4" w:rsidRDefault="00786A39" w:rsidP="00786A39">
      <w:pPr>
        <w:spacing w:line="360" w:lineRule="auto"/>
        <w:jc w:val="both"/>
        <w:rPr>
          <w:del w:id="207" w:author="George Spackman [2]" w:date="2023-10-04T00:19:00Z"/>
          <w:rFonts w:ascii="Times New Roman" w:hAnsi="Times New Roman" w:cs="Times New Roman"/>
        </w:rPr>
      </w:pPr>
    </w:p>
    <w:p w14:paraId="247ACF00" w14:textId="5E71976F" w:rsidR="00786A39" w:rsidDel="008568A4" w:rsidRDefault="00FD2969" w:rsidP="00786A39">
      <w:pPr>
        <w:spacing w:line="360" w:lineRule="auto"/>
        <w:jc w:val="center"/>
        <w:rPr>
          <w:del w:id="208" w:author="George Spackman [2]" w:date="2023-10-04T00:19:00Z"/>
          <w:rFonts w:ascii="Times New Roman" w:hAnsi="Times New Roman" w:cs="Times New Roman"/>
        </w:rPr>
      </w:pPr>
      <w:del w:id="209" w:author="George Spackman [2]" w:date="2023-10-04T00:19:00Z">
        <w:r w:rsidDel="008568A4">
          <w:rPr>
            <w:noProof/>
          </w:rPr>
          <w:drawing>
            <wp:anchor distT="0" distB="0" distL="114300" distR="114300" simplePos="0" relativeHeight="251660288" behindDoc="0" locked="0" layoutInCell="1" allowOverlap="1" wp14:anchorId="68688AFF" wp14:editId="2E30A307">
              <wp:simplePos x="0" y="0"/>
              <wp:positionH relativeFrom="column">
                <wp:posOffset>-312420</wp:posOffset>
              </wp:positionH>
              <wp:positionV relativeFrom="paragraph">
                <wp:posOffset>63500</wp:posOffset>
              </wp:positionV>
              <wp:extent cx="5435600" cy="3530600"/>
              <wp:effectExtent l="0" t="0" r="0" b="0"/>
              <wp:wrapSquare wrapText="bothSides"/>
              <wp:docPr id="369103210" name="Picture 369103210"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210" name="Picture 1" descr="A blue line graph with numbers&#10;&#10;Description automatically generated"/>
                      <pic:cNvPicPr/>
                    </pic:nvPicPr>
                    <pic:blipFill rotWithShape="1">
                      <a:blip r:embed="rId19">
                        <a:extLst>
                          <a:ext uri="{28A0092B-C50C-407E-A947-70E740481C1C}">
                            <a14:useLocalDpi xmlns:a14="http://schemas.microsoft.com/office/drawing/2010/main" val="0"/>
                          </a:ext>
                        </a:extLst>
                      </a:blip>
                      <a:srcRect l="1131" t="1735" r="2114" b="1770"/>
                      <a:stretch/>
                    </pic:blipFill>
                    <pic:spPr bwMode="auto">
                      <a:xfrm>
                        <a:off x="0" y="0"/>
                        <a:ext cx="5435600" cy="353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1663F65D" w14:textId="5D72593F"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w:t>
      </w:r>
      <w:ins w:id="210" w:author="George Spackman [2]" w:date="2023-10-04T00:18:00Z">
        <w:r w:rsidR="008568A4">
          <w:rPr>
            <w:rFonts w:ascii="Times New Roman" w:hAnsi="Times New Roman" w:cs="Times New Roman"/>
          </w:rPr>
          <w:t>8</w:t>
        </w:r>
      </w:ins>
      <w:del w:id="211" w:author="George Spackman [2]" w:date="2023-10-04T00:18:00Z">
        <w:r w:rsidDel="008568A4">
          <w:rPr>
            <w:rFonts w:ascii="Times New Roman" w:hAnsi="Times New Roman" w:cs="Times New Roman"/>
          </w:rPr>
          <w:delText>6</w:delText>
        </w:r>
      </w:del>
      <w:r>
        <w:rPr>
          <w:rFonts w:ascii="Times New Roman" w:hAnsi="Times New Roman" w:cs="Times New Roman"/>
        </w:rPr>
        <w:t xml:space="preserve"> Force-displacement graphs with meshes with refinement level 2 and 20 elements in each direction in plane of T-Joint profile. </w:t>
      </w:r>
      <w:commentRangeStart w:id="212"/>
      <w:r>
        <w:rPr>
          <w:rFonts w:ascii="Times New Roman" w:hAnsi="Times New Roman" w:cs="Times New Roman"/>
        </w:rPr>
        <w:t>Graph 2 has the additional data set of the 20_2_r2 mesh to allow visibility of other data sets</w:t>
      </w:r>
      <w:commentRangeEnd w:id="212"/>
      <w:r w:rsidR="004752FD">
        <w:rPr>
          <w:rStyle w:val="CommentReference"/>
        </w:rPr>
        <w:commentReference w:id="212"/>
      </w:r>
      <w:r>
        <w:rPr>
          <w:rFonts w:ascii="Times New Roman" w:hAnsi="Times New Roman" w:cs="Times New Roman"/>
        </w:rPr>
        <w:t>.</w:t>
      </w:r>
    </w:p>
    <w:p w14:paraId="13EF0C94" w14:textId="77777777" w:rsidR="00786A39" w:rsidRDefault="00786A39" w:rsidP="00786A39">
      <w:pPr>
        <w:spacing w:line="360" w:lineRule="auto"/>
        <w:rPr>
          <w:rFonts w:ascii="Times New Roman" w:hAnsi="Times New Roman" w:cs="Times New Roman"/>
        </w:rPr>
      </w:pPr>
    </w:p>
    <w:p w14:paraId="54C2457C" w14:textId="5B0AD2B3" w:rsidR="00786A39" w:rsidRDefault="00786A39" w:rsidP="00786A39">
      <w:pPr>
        <w:spacing w:line="360" w:lineRule="auto"/>
        <w:jc w:val="both"/>
        <w:rPr>
          <w:rFonts w:ascii="Times New Roman" w:hAnsi="Times New Roman" w:cs="Times New Roman"/>
        </w:rPr>
      </w:pPr>
      <w:r>
        <w:rPr>
          <w:rFonts w:ascii="Times New Roman" w:hAnsi="Times New Roman" w:cs="Times New Roman"/>
        </w:rPr>
        <w:t>The smoothed meshes all had the same number of</w:t>
      </w:r>
      <w:ins w:id="213" w:author="George Spackman [2]" w:date="2023-10-03T19:12:00Z">
        <w:r w:rsidR="000B0915">
          <w:rPr>
            <w:rFonts w:ascii="Times New Roman" w:hAnsi="Times New Roman" w:cs="Times New Roman"/>
          </w:rPr>
          <w:t xml:space="preserve"> starting</w:t>
        </w:r>
      </w:ins>
      <w:r>
        <w:rPr>
          <w:rFonts w:ascii="Times New Roman" w:hAnsi="Times New Roman" w:cs="Times New Roman"/>
        </w:rPr>
        <w:t xml:space="preserve"> elements. It can be seen in Figure 6-</w:t>
      </w:r>
      <w:ins w:id="214" w:author="George Spackman [2]" w:date="2023-10-04T00:20:00Z">
        <w:r w:rsidR="00632B28">
          <w:rPr>
            <w:rFonts w:ascii="Times New Roman" w:hAnsi="Times New Roman" w:cs="Times New Roman"/>
          </w:rPr>
          <w:t>8</w:t>
        </w:r>
      </w:ins>
      <w:del w:id="215" w:author="George Spackman [2]" w:date="2023-10-04T00:20:00Z">
        <w:r w:rsidDel="00632B28">
          <w:rPr>
            <w:rFonts w:ascii="Times New Roman" w:hAnsi="Times New Roman" w:cs="Times New Roman"/>
          </w:rPr>
          <w:delText>6</w:delText>
        </w:r>
      </w:del>
      <w:r>
        <w:rPr>
          <w:rFonts w:ascii="Times New Roman" w:hAnsi="Times New Roman" w:cs="Times New Roman"/>
        </w:rPr>
        <w:t xml:space="preserve"> that as the number of smoothing iterations increases the oscillations in the load-displacement response increases. This is because of the effect from the increasingly poorly shaped elements produced by successive smoothing iterations. The effect can be seen starting from the models with smoothing levels over 10, so the number of smoothing iterations was set at 5. </w:t>
      </w:r>
    </w:p>
    <w:p w14:paraId="3BF076F8" w14:textId="77777777" w:rsidR="00786A39" w:rsidRDefault="00786A39" w:rsidP="00786A39">
      <w:pPr>
        <w:spacing w:line="360" w:lineRule="auto"/>
        <w:jc w:val="both"/>
        <w:rPr>
          <w:rFonts w:ascii="Times New Roman" w:hAnsi="Times New Roman" w:cs="Times New Roman"/>
        </w:rPr>
      </w:pPr>
    </w:p>
    <w:p w14:paraId="1310E888" w14:textId="4FB29023"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models with varying levels of refinement meshes with maximum refinement levels of 1, 2 and 3 were run without any smoothing iterations. Further refinements led to poor mesh construction due to the number of elements. This produced the following graphs in </w:t>
      </w:r>
      <w:r w:rsidRPr="000B0915">
        <w:rPr>
          <w:rFonts w:ascii="Times New Roman" w:hAnsi="Times New Roman" w:cs="Times New Roman"/>
        </w:rPr>
        <w:t>figure 6-</w:t>
      </w:r>
      <w:del w:id="216" w:author="George Spackman [2]" w:date="2023-10-03T19:09:00Z">
        <w:r w:rsidRPr="000B0915" w:rsidDel="000B0915">
          <w:rPr>
            <w:rFonts w:ascii="Times New Roman" w:hAnsi="Times New Roman" w:cs="Times New Roman"/>
          </w:rPr>
          <w:delText>6</w:delText>
        </w:r>
      </w:del>
      <w:ins w:id="217" w:author="George Spackman [2]" w:date="2023-10-04T00:20:00Z">
        <w:r w:rsidR="00632B28">
          <w:rPr>
            <w:rFonts w:ascii="Times New Roman" w:hAnsi="Times New Roman" w:cs="Times New Roman"/>
          </w:rPr>
          <w:t>9</w:t>
        </w:r>
      </w:ins>
      <w:r>
        <w:rPr>
          <w:rFonts w:ascii="Times New Roman" w:hAnsi="Times New Roman" w:cs="Times New Roman"/>
        </w:rPr>
        <w:t>.</w:t>
      </w:r>
    </w:p>
    <w:p w14:paraId="3E038ED2" w14:textId="77777777" w:rsidR="000B0915" w:rsidRDefault="000B0915" w:rsidP="00786A39">
      <w:pPr>
        <w:spacing w:line="360" w:lineRule="auto"/>
        <w:jc w:val="both"/>
        <w:rPr>
          <w:ins w:id="218" w:author="George Spackman [2]" w:date="2023-10-03T19:17:00Z"/>
          <w:rFonts w:ascii="Times New Roman" w:hAnsi="Times New Roman" w:cs="Times New Roman"/>
        </w:rPr>
      </w:pPr>
    </w:p>
    <w:p w14:paraId="0AB5541E" w14:textId="1CCB4ADC" w:rsidR="00786A39" w:rsidRDefault="00DF27F9" w:rsidP="00786A39">
      <w:pPr>
        <w:spacing w:line="360" w:lineRule="auto"/>
        <w:jc w:val="both"/>
        <w:rPr>
          <w:rFonts w:ascii="Times New Roman" w:hAnsi="Times New Roman" w:cs="Times New Roman"/>
        </w:rPr>
      </w:pPr>
      <w:r>
        <w:rPr>
          <w:noProof/>
        </w:rPr>
        <w:lastRenderedPageBreak/>
        <w:drawing>
          <wp:anchor distT="0" distB="0" distL="114300" distR="114300" simplePos="0" relativeHeight="251656704" behindDoc="0" locked="0" layoutInCell="1" allowOverlap="1" wp14:anchorId="222FA6EF" wp14:editId="5074589E">
            <wp:simplePos x="0" y="0"/>
            <wp:positionH relativeFrom="column">
              <wp:posOffset>-187960</wp:posOffset>
            </wp:positionH>
            <wp:positionV relativeFrom="paragraph">
              <wp:posOffset>64770</wp:posOffset>
            </wp:positionV>
            <wp:extent cx="5629910" cy="3035300"/>
            <wp:effectExtent l="0" t="0" r="0" b="0"/>
            <wp:wrapSquare wrapText="bothSides"/>
            <wp:docPr id="120526962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9625" name="Picture 1" descr="A graph with a red line&#10;&#10;Description automatically generated"/>
                    <pic:cNvPicPr/>
                  </pic:nvPicPr>
                  <pic:blipFill rotWithShape="1">
                    <a:blip r:embed="rId20">
                      <a:extLst>
                        <a:ext uri="{28A0092B-C50C-407E-A947-70E740481C1C}">
                          <a14:useLocalDpi xmlns:a14="http://schemas.microsoft.com/office/drawing/2010/main" val="0"/>
                        </a:ext>
                      </a:extLst>
                    </a:blip>
                    <a:srcRect l="1543" t="2006" r="718" b="2106"/>
                    <a:stretch/>
                  </pic:blipFill>
                  <pic:spPr bwMode="auto">
                    <a:xfrm>
                      <a:off x="0" y="0"/>
                      <a:ext cx="5629910" cy="303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Start w:id="219"/>
      <w:commentRangeEnd w:id="219"/>
      <w:r w:rsidR="004E5CE5">
        <w:rPr>
          <w:rStyle w:val="CommentReference"/>
        </w:rPr>
        <w:commentReference w:id="219"/>
      </w:r>
    </w:p>
    <w:p w14:paraId="6968CAE7" w14:textId="50741778" w:rsidR="00786A39" w:rsidRDefault="00786A39" w:rsidP="00786A39">
      <w:pPr>
        <w:spacing w:line="360" w:lineRule="auto"/>
        <w:jc w:val="both"/>
        <w:rPr>
          <w:rFonts w:ascii="Times New Roman" w:hAnsi="Times New Roman" w:cs="Times New Roman"/>
        </w:rPr>
      </w:pPr>
    </w:p>
    <w:p w14:paraId="743CEF1C" w14:textId="512416AB"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w:t>
      </w:r>
      <w:del w:id="220" w:author="George Spackman [2]" w:date="2023-10-04T00:20:00Z">
        <w:r w:rsidDel="00632B28">
          <w:rPr>
            <w:rFonts w:ascii="Times New Roman" w:hAnsi="Times New Roman" w:cs="Times New Roman"/>
          </w:rPr>
          <w:delText>7</w:delText>
        </w:r>
      </w:del>
      <w:ins w:id="221" w:author="George Spackman [2]" w:date="2023-10-04T00:20:00Z">
        <w:r w:rsidR="00632B28">
          <w:rPr>
            <w:rFonts w:ascii="Times New Roman" w:hAnsi="Times New Roman" w:cs="Times New Roman"/>
          </w:rPr>
          <w:t>9</w:t>
        </w:r>
      </w:ins>
      <w:r>
        <w:rPr>
          <w:rFonts w:ascii="Times New Roman" w:hAnsi="Times New Roman" w:cs="Times New Roman"/>
        </w:rPr>
        <w:t xml:space="preserve"> Tensile pull-off force-displacement graph for maximum </w:t>
      </w:r>
      <w:proofErr w:type="spellStart"/>
      <w:r>
        <w:rPr>
          <w:rFonts w:ascii="Times New Roman" w:hAnsi="Times New Roman" w:cs="Times New Roman"/>
        </w:rPr>
        <w:t>refinments</w:t>
      </w:r>
      <w:proofErr w:type="spellEnd"/>
      <w:r>
        <w:rPr>
          <w:rFonts w:ascii="Times New Roman" w:hAnsi="Times New Roman" w:cs="Times New Roman"/>
        </w:rPr>
        <w:t xml:space="preserve"> 1, 2 and 3.</w:t>
      </w:r>
      <w:ins w:id="222" w:author="George Spackman" w:date="2023-10-03T18:24:00Z">
        <w:r w:rsidR="00384C7C">
          <w:rPr>
            <w:rFonts w:ascii="Times New Roman" w:hAnsi="Times New Roman" w:cs="Times New Roman"/>
          </w:rPr>
          <w:t xml:space="preserve"> The </w:t>
        </w:r>
      </w:ins>
      <w:ins w:id="223" w:author="George Spackman" w:date="2023-10-03T18:25:00Z">
        <w:r w:rsidR="00384C7C">
          <w:rPr>
            <w:rFonts w:ascii="Times New Roman" w:hAnsi="Times New Roman" w:cs="Times New Roman"/>
          </w:rPr>
          <w:t>line</w:t>
        </w:r>
      </w:ins>
      <w:ins w:id="224" w:author="George Spackman" w:date="2023-10-03T18:24:00Z">
        <w:r w:rsidR="00384C7C">
          <w:rPr>
            <w:rFonts w:ascii="Times New Roman" w:hAnsi="Times New Roman" w:cs="Times New Roman"/>
          </w:rPr>
          <w:t xml:space="preserve"> for U_20_r1 is </w:t>
        </w:r>
      </w:ins>
      <w:ins w:id="225" w:author="George Spackman" w:date="2023-10-03T18:25:00Z">
        <w:r w:rsidR="00384C7C">
          <w:rPr>
            <w:rFonts w:ascii="Times New Roman" w:hAnsi="Times New Roman" w:cs="Times New Roman"/>
          </w:rPr>
          <w:t>obscured by the</w:t>
        </w:r>
      </w:ins>
      <w:ins w:id="226" w:author="George Spackman" w:date="2023-10-03T18:24:00Z">
        <w:r w:rsidR="00384C7C">
          <w:rPr>
            <w:rFonts w:ascii="Times New Roman" w:hAnsi="Times New Roman" w:cs="Times New Roman"/>
          </w:rPr>
          <w:t xml:space="preserve"> U_20_r2</w:t>
        </w:r>
      </w:ins>
      <w:ins w:id="227" w:author="George Spackman" w:date="2023-10-03T18:25:00Z">
        <w:r w:rsidR="00384C7C">
          <w:rPr>
            <w:rFonts w:ascii="Times New Roman" w:hAnsi="Times New Roman" w:cs="Times New Roman"/>
          </w:rPr>
          <w:t xml:space="preserve"> line.</w:t>
        </w:r>
      </w:ins>
    </w:p>
    <w:p w14:paraId="60ADF44A" w14:textId="5A2683DC" w:rsidR="00786A39" w:rsidRDefault="00786A39" w:rsidP="00786A39">
      <w:pPr>
        <w:spacing w:line="360" w:lineRule="auto"/>
        <w:jc w:val="center"/>
        <w:rPr>
          <w:rFonts w:ascii="Times New Roman" w:hAnsi="Times New Roman" w:cs="Times New Roman"/>
        </w:rPr>
      </w:pPr>
    </w:p>
    <w:p w14:paraId="0C81A31D" w14:textId="4ADD914B" w:rsidR="00786A39" w:rsidRDefault="00786A39" w:rsidP="00786A39">
      <w:pPr>
        <w:spacing w:line="360" w:lineRule="auto"/>
        <w:jc w:val="both"/>
        <w:rPr>
          <w:rFonts w:ascii="Times New Roman" w:hAnsi="Times New Roman" w:cs="Times New Roman"/>
        </w:rPr>
      </w:pPr>
      <w:r>
        <w:rPr>
          <w:rFonts w:ascii="Times New Roman" w:hAnsi="Times New Roman" w:cs="Times New Roman"/>
        </w:rPr>
        <w:t>Refinement causes the number of elements to increase because of the subdivision of elements close to material boundaries. As can be seen the increase in refinement level between level 1 and 2 produced very similar graphs. As the refinement causes the cross-section shape to be better captured, refinement level 2 was judged to be the most appropriate.</w:t>
      </w:r>
    </w:p>
    <w:p w14:paraId="645B360C" w14:textId="26B0F2CD" w:rsidR="00786A39" w:rsidDel="002E62CD" w:rsidRDefault="00786A39" w:rsidP="00786A39">
      <w:pPr>
        <w:spacing w:line="360" w:lineRule="auto"/>
        <w:jc w:val="center"/>
        <w:rPr>
          <w:del w:id="228" w:author="George Spackman" w:date="2023-10-03T17:53:00Z"/>
          <w:rFonts w:ascii="Times New Roman" w:hAnsi="Times New Roman" w:cs="Times New Roman"/>
        </w:rPr>
      </w:pPr>
    </w:p>
    <w:p w14:paraId="45FCAC56" w14:textId="77777777" w:rsidR="002E62CD" w:rsidRDefault="002E62CD" w:rsidP="00786A39">
      <w:pPr>
        <w:spacing w:line="360" w:lineRule="auto"/>
        <w:jc w:val="both"/>
        <w:rPr>
          <w:ins w:id="229" w:author="George Spackman" w:date="2023-10-03T17:53:00Z"/>
          <w:rFonts w:ascii="Times New Roman" w:hAnsi="Times New Roman" w:cs="Times New Roman"/>
        </w:rPr>
      </w:pPr>
    </w:p>
    <w:p w14:paraId="52D47168" w14:textId="44AFD95C" w:rsidR="002E62CD" w:rsidRDefault="002E62CD" w:rsidP="002E62CD">
      <w:pPr>
        <w:spacing w:line="360" w:lineRule="auto"/>
        <w:jc w:val="both"/>
        <w:rPr>
          <w:moveTo w:id="230" w:author="George Spackman" w:date="2023-10-03T17:54:00Z"/>
          <w:rFonts w:ascii="Times New Roman" w:hAnsi="Times New Roman" w:cs="Times New Roman"/>
        </w:rPr>
      </w:pPr>
      <w:moveToRangeStart w:id="231" w:author="George Spackman" w:date="2023-10-03T17:54:00Z" w:name="move147248097"/>
      <w:moveTo w:id="232" w:author="George Spackman" w:date="2023-10-03T17:54:00Z">
        <w:r>
          <w:rPr>
            <w:rFonts w:ascii="Times New Roman" w:hAnsi="Times New Roman" w:cs="Times New Roman"/>
          </w:rPr>
          <w:t xml:space="preserve">As can be seen from figure </w:t>
        </w:r>
        <w:r w:rsidRPr="00777E19">
          <w:rPr>
            <w:rFonts w:ascii="Times New Roman" w:hAnsi="Times New Roman" w:cs="Times New Roman"/>
          </w:rPr>
          <w:t>6-</w:t>
        </w:r>
        <w:del w:id="233" w:author="George Spackman [2]" w:date="2023-10-04T00:21:00Z">
          <w:r w:rsidRPr="00777E19" w:rsidDel="00632B28">
            <w:rPr>
              <w:rFonts w:ascii="Times New Roman" w:hAnsi="Times New Roman" w:cs="Times New Roman"/>
            </w:rPr>
            <w:delText>8</w:delText>
          </w:r>
        </w:del>
      </w:moveTo>
      <w:ins w:id="234" w:author="George Spackman [2]" w:date="2023-10-04T00:21:00Z">
        <w:r w:rsidR="00632B28">
          <w:rPr>
            <w:rFonts w:ascii="Times New Roman" w:hAnsi="Times New Roman" w:cs="Times New Roman"/>
          </w:rPr>
          <w:t>10</w:t>
        </w:r>
      </w:ins>
      <w:moveTo w:id="235" w:author="George Spackman" w:date="2023-10-03T17:54:00Z">
        <w:r>
          <w:rPr>
            <w:rFonts w:ascii="Times New Roman" w:hAnsi="Times New Roman" w:cs="Times New Roman"/>
          </w:rPr>
          <w:t>, increasing the</w:t>
        </w:r>
      </w:moveTo>
      <w:ins w:id="236" w:author="George Spackman [2]" w:date="2023-10-03T19:12:00Z">
        <w:r w:rsidR="000B0915">
          <w:rPr>
            <w:rFonts w:ascii="Times New Roman" w:hAnsi="Times New Roman" w:cs="Times New Roman"/>
          </w:rPr>
          <w:t xml:space="preserve"> starting</w:t>
        </w:r>
      </w:ins>
      <w:moveTo w:id="237" w:author="George Spackman" w:date="2023-10-03T17:54:00Z">
        <w:r>
          <w:rPr>
            <w:rFonts w:ascii="Times New Roman" w:hAnsi="Times New Roman" w:cs="Times New Roman"/>
          </w:rPr>
          <w:t xml:space="preserve"> number of elements beyond 20 did not yield any difference in the force-displacement response. However, as the number of elements increases there is an increase in the oscillation in the result. This is caused by noise from the explicit procedure. Since further increasing the number of elements only produced extra noise without altering the stiffness response, the number of elements was set to 20.</w:t>
        </w:r>
      </w:moveTo>
    </w:p>
    <w:moveToRangeEnd w:id="231"/>
    <w:p w14:paraId="29232484" w14:textId="77777777" w:rsidR="002E62CD" w:rsidRDefault="002E62CD" w:rsidP="00786A39">
      <w:pPr>
        <w:spacing w:line="360" w:lineRule="auto"/>
        <w:jc w:val="both"/>
        <w:rPr>
          <w:ins w:id="238" w:author="George Spackman" w:date="2023-10-03T17:53:00Z"/>
          <w:rFonts w:ascii="Times New Roman" w:hAnsi="Times New Roman" w:cs="Times New Roman"/>
        </w:rPr>
      </w:pPr>
    </w:p>
    <w:p w14:paraId="7D463F3A" w14:textId="77777777" w:rsidR="002E62CD" w:rsidRDefault="002E62CD" w:rsidP="00786A39">
      <w:pPr>
        <w:spacing w:line="360" w:lineRule="auto"/>
        <w:jc w:val="both"/>
        <w:rPr>
          <w:ins w:id="239" w:author="George Spackman" w:date="2023-10-03T17:53:00Z"/>
          <w:rFonts w:ascii="Times New Roman" w:hAnsi="Times New Roman" w:cs="Times New Roman"/>
        </w:rPr>
      </w:pPr>
    </w:p>
    <w:p w14:paraId="6461CDBE" w14:textId="77777777" w:rsidR="002E62CD" w:rsidRDefault="002E62CD" w:rsidP="00786A39">
      <w:pPr>
        <w:spacing w:line="360" w:lineRule="auto"/>
        <w:jc w:val="both"/>
        <w:rPr>
          <w:ins w:id="240" w:author="George Spackman" w:date="2023-10-03T17:53:00Z"/>
          <w:rFonts w:ascii="Times New Roman" w:hAnsi="Times New Roman" w:cs="Times New Roman"/>
        </w:rPr>
      </w:pPr>
    </w:p>
    <w:p w14:paraId="62F68292" w14:textId="77777777" w:rsidR="002E62CD" w:rsidRDefault="002E62CD" w:rsidP="00786A39">
      <w:pPr>
        <w:spacing w:line="360" w:lineRule="auto"/>
        <w:jc w:val="both"/>
        <w:rPr>
          <w:ins w:id="241" w:author="George Spackman" w:date="2023-10-03T17:53:00Z"/>
          <w:rFonts w:ascii="Times New Roman" w:hAnsi="Times New Roman" w:cs="Times New Roman"/>
        </w:rPr>
      </w:pPr>
    </w:p>
    <w:p w14:paraId="4E754755" w14:textId="77777777" w:rsidR="002E62CD" w:rsidRDefault="002E62CD" w:rsidP="00786A39">
      <w:pPr>
        <w:spacing w:line="360" w:lineRule="auto"/>
        <w:jc w:val="both"/>
        <w:rPr>
          <w:ins w:id="242" w:author="George Spackman" w:date="2023-10-03T17:53:00Z"/>
          <w:rFonts w:ascii="Times New Roman" w:hAnsi="Times New Roman" w:cs="Times New Roman"/>
        </w:rPr>
      </w:pPr>
    </w:p>
    <w:p w14:paraId="67DE8586" w14:textId="3B0A898D" w:rsidR="002E62CD" w:rsidRDefault="005D4A4A" w:rsidP="00786A39">
      <w:pPr>
        <w:spacing w:line="360" w:lineRule="auto"/>
        <w:jc w:val="both"/>
        <w:rPr>
          <w:ins w:id="243" w:author="George Spackman" w:date="2023-10-03T17:53:00Z"/>
          <w:rFonts w:ascii="Times New Roman" w:hAnsi="Times New Roman" w:cs="Times New Roman"/>
        </w:rPr>
      </w:pPr>
      <w:r>
        <w:rPr>
          <w:noProof/>
        </w:rPr>
        <w:lastRenderedPageBreak/>
        <w:drawing>
          <wp:anchor distT="0" distB="0" distL="114300" distR="114300" simplePos="0" relativeHeight="251660800" behindDoc="0" locked="0" layoutInCell="1" allowOverlap="1" wp14:anchorId="73069D8C" wp14:editId="467C65FC">
            <wp:simplePos x="0" y="0"/>
            <wp:positionH relativeFrom="column">
              <wp:posOffset>-126365</wp:posOffset>
            </wp:positionH>
            <wp:positionV relativeFrom="paragraph">
              <wp:posOffset>338455</wp:posOffset>
            </wp:positionV>
            <wp:extent cx="5443220" cy="3504565"/>
            <wp:effectExtent l="0" t="0" r="5080" b="635"/>
            <wp:wrapSquare wrapText="bothSides"/>
            <wp:docPr id="1405816086"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16086" name="Picture 1" descr="A graph showing a line graph&#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l="957" t="1863" r="6593" b="1550"/>
                    <a:stretch/>
                  </pic:blipFill>
                  <pic:spPr bwMode="auto">
                    <a:xfrm>
                      <a:off x="0" y="0"/>
                      <a:ext cx="5443220" cy="3504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75460C" w14:textId="72A4AC2D" w:rsidR="002E62CD" w:rsidDel="005D4A4A" w:rsidRDefault="002E62CD" w:rsidP="00786A39">
      <w:pPr>
        <w:spacing w:line="360" w:lineRule="auto"/>
        <w:jc w:val="both"/>
        <w:rPr>
          <w:ins w:id="244" w:author="George Spackman" w:date="2023-10-03T17:53:00Z"/>
          <w:del w:id="245" w:author="George Spackman [2]" w:date="2023-10-03T19:27:00Z"/>
          <w:rFonts w:ascii="Times New Roman" w:hAnsi="Times New Roman" w:cs="Times New Roman"/>
        </w:rPr>
      </w:pPr>
    </w:p>
    <w:p w14:paraId="2A93C6CA" w14:textId="7931EF48" w:rsidR="002E62CD" w:rsidDel="005D4A4A" w:rsidRDefault="002E62CD" w:rsidP="00786A39">
      <w:pPr>
        <w:spacing w:line="360" w:lineRule="auto"/>
        <w:jc w:val="center"/>
        <w:rPr>
          <w:ins w:id="246" w:author="George Spackman" w:date="2023-10-03T17:54:00Z"/>
          <w:del w:id="247" w:author="George Spackman [2]" w:date="2023-10-03T19:27:00Z"/>
          <w:rFonts w:ascii="Times New Roman" w:hAnsi="Times New Roman" w:cs="Times New Roman"/>
        </w:rPr>
      </w:pPr>
    </w:p>
    <w:p w14:paraId="2C2EFDA1" w14:textId="0C376EE5" w:rsidR="002E62CD" w:rsidDel="005D4A4A" w:rsidRDefault="002E62CD" w:rsidP="00786A39">
      <w:pPr>
        <w:spacing w:line="360" w:lineRule="auto"/>
        <w:jc w:val="center"/>
        <w:rPr>
          <w:ins w:id="248" w:author="George Spackman" w:date="2023-10-03T17:54:00Z"/>
          <w:del w:id="249" w:author="George Spackman [2]" w:date="2023-10-03T19:27:00Z"/>
          <w:rFonts w:ascii="Times New Roman" w:hAnsi="Times New Roman" w:cs="Times New Roman"/>
        </w:rPr>
      </w:pPr>
    </w:p>
    <w:p w14:paraId="7EB2252F" w14:textId="2A01A136" w:rsidR="002E62CD" w:rsidRDefault="002E62CD" w:rsidP="00786A39">
      <w:pPr>
        <w:spacing w:line="360" w:lineRule="auto"/>
        <w:jc w:val="center"/>
        <w:rPr>
          <w:ins w:id="250" w:author="George Spackman" w:date="2023-10-03T17:54:00Z"/>
          <w:rFonts w:ascii="Times New Roman" w:hAnsi="Times New Roman" w:cs="Times New Roman"/>
        </w:rPr>
      </w:pPr>
    </w:p>
    <w:p w14:paraId="1A355223" w14:textId="00FE2DB6" w:rsidR="00786A39" w:rsidDel="002E62CD" w:rsidRDefault="00786A39" w:rsidP="00786A39">
      <w:pPr>
        <w:spacing w:line="360" w:lineRule="auto"/>
        <w:jc w:val="both"/>
        <w:rPr>
          <w:del w:id="251" w:author="George Spackman" w:date="2023-10-03T17:53:00Z"/>
          <w:rFonts w:ascii="Times New Roman" w:hAnsi="Times New Roman" w:cs="Times New Roman"/>
        </w:rPr>
      </w:pPr>
    </w:p>
    <w:p w14:paraId="0A9CD226" w14:textId="377D384B" w:rsidR="00786A39" w:rsidRDefault="00786A39" w:rsidP="00786A39">
      <w:pPr>
        <w:spacing w:line="360" w:lineRule="auto"/>
        <w:jc w:val="center"/>
        <w:rPr>
          <w:rFonts w:ascii="Times New Roman" w:hAnsi="Times New Roman" w:cs="Times New Roman"/>
        </w:rPr>
      </w:pPr>
      <w:commentRangeStart w:id="252"/>
      <w:r>
        <w:rPr>
          <w:rFonts w:ascii="Times New Roman" w:hAnsi="Times New Roman" w:cs="Times New Roman"/>
        </w:rPr>
        <w:t>Figure 6-</w:t>
      </w:r>
      <w:del w:id="253" w:author="George Spackman [2]" w:date="2023-10-04T00:21:00Z">
        <w:r w:rsidDel="00632B28">
          <w:rPr>
            <w:rFonts w:ascii="Times New Roman" w:hAnsi="Times New Roman" w:cs="Times New Roman"/>
          </w:rPr>
          <w:delText xml:space="preserve">8 </w:delText>
        </w:r>
      </w:del>
      <w:ins w:id="254" w:author="George Spackman [2]" w:date="2023-10-04T00:21:00Z">
        <w:r w:rsidR="00632B28">
          <w:rPr>
            <w:rFonts w:ascii="Times New Roman" w:hAnsi="Times New Roman" w:cs="Times New Roman"/>
          </w:rPr>
          <w:t>10</w:t>
        </w:r>
        <w:r w:rsidR="00632B28">
          <w:rPr>
            <w:rFonts w:ascii="Times New Roman" w:hAnsi="Times New Roman" w:cs="Times New Roman"/>
          </w:rPr>
          <w:t xml:space="preserve"> </w:t>
        </w:r>
      </w:ins>
      <w:r>
        <w:rPr>
          <w:rFonts w:ascii="Times New Roman" w:hAnsi="Times New Roman" w:cs="Times New Roman"/>
        </w:rPr>
        <w:t>T-Joint pull-off force-displacement graphs for models with 5 smoothing iterations, refinement level 2 and varying numbers of elements in the x-y plane.</w:t>
      </w:r>
      <w:commentRangeEnd w:id="252"/>
      <w:r w:rsidR="001E10B6">
        <w:rPr>
          <w:rStyle w:val="CommentReference"/>
        </w:rPr>
        <w:commentReference w:id="252"/>
      </w:r>
    </w:p>
    <w:p w14:paraId="3D36AF95" w14:textId="6D9A8EDB" w:rsidR="00786A39" w:rsidRDefault="00786A39" w:rsidP="00786A39">
      <w:pPr>
        <w:spacing w:line="360" w:lineRule="auto"/>
        <w:jc w:val="both"/>
        <w:rPr>
          <w:rFonts w:ascii="Times New Roman" w:hAnsi="Times New Roman" w:cs="Times New Roman"/>
        </w:rPr>
      </w:pPr>
    </w:p>
    <w:p w14:paraId="75FAAE4F" w14:textId="74EC24D0" w:rsidR="00786A39" w:rsidDel="002E62CD" w:rsidRDefault="00786A39" w:rsidP="00786A39">
      <w:pPr>
        <w:spacing w:line="360" w:lineRule="auto"/>
        <w:jc w:val="both"/>
        <w:rPr>
          <w:moveFrom w:id="255" w:author="George Spackman" w:date="2023-10-03T17:54:00Z"/>
          <w:rFonts w:ascii="Times New Roman" w:hAnsi="Times New Roman" w:cs="Times New Roman"/>
        </w:rPr>
      </w:pPr>
      <w:moveFromRangeStart w:id="256" w:author="George Spackman" w:date="2023-10-03T17:54:00Z" w:name="move147248097"/>
      <w:moveFrom w:id="257" w:author="George Spackman" w:date="2023-10-03T17:54:00Z">
        <w:r w:rsidDel="002E62CD">
          <w:rPr>
            <w:rFonts w:ascii="Times New Roman" w:hAnsi="Times New Roman" w:cs="Times New Roman"/>
          </w:rPr>
          <w:t xml:space="preserve">As can be seen from figure </w:t>
        </w:r>
        <w:r w:rsidRPr="00777E19" w:rsidDel="002E62CD">
          <w:rPr>
            <w:rFonts w:ascii="Times New Roman" w:hAnsi="Times New Roman" w:cs="Times New Roman"/>
          </w:rPr>
          <w:t>6-8</w:t>
        </w:r>
        <w:r w:rsidDel="002E62CD">
          <w:rPr>
            <w:rFonts w:ascii="Times New Roman" w:hAnsi="Times New Roman" w:cs="Times New Roman"/>
          </w:rPr>
          <w:t>, increasing the number of elements beyond 20 did not yield any difference in the force-displacement response. However, as the number of elements increases there is an increase in the oscillation in the result. This is caused by noise from the explicit procedure. Since further increasing the number of elements only produced extra noise without altering the stiffness response, the number of elements was set to 20.</w:t>
        </w:r>
      </w:moveFrom>
    </w:p>
    <w:moveFromRangeEnd w:id="256"/>
    <w:p w14:paraId="2CFDFBF8" w14:textId="455FD50B" w:rsidR="00786A39" w:rsidRDefault="00786A39" w:rsidP="00786A39">
      <w:pPr>
        <w:spacing w:line="360" w:lineRule="auto"/>
        <w:jc w:val="both"/>
        <w:rPr>
          <w:rFonts w:ascii="Times New Roman" w:hAnsi="Times New Roman" w:cs="Times New Roman"/>
        </w:rPr>
      </w:pPr>
    </w:p>
    <w:p w14:paraId="26B828E5" w14:textId="3F2DEA52" w:rsidR="00786A39" w:rsidRDefault="00786A39" w:rsidP="00786A39">
      <w:pPr>
        <w:spacing w:line="360" w:lineRule="auto"/>
        <w:jc w:val="both"/>
        <w:rPr>
          <w:rFonts w:ascii="Times New Roman" w:hAnsi="Times New Roman" w:cs="Times New Roman"/>
        </w:rPr>
      </w:pPr>
      <w:r>
        <w:rPr>
          <w:rFonts w:ascii="Times New Roman" w:hAnsi="Times New Roman" w:cs="Times New Roman"/>
        </w:rPr>
        <w:t>The final parameters chosen for the octree voxel mesh were 20 elements in the x-y plane, smoothed with 5 iterations of the smoothing algorithm and refined to a maximum level of 2. This mesh took 20 minutes to run on a standard desktop PC with 4 cores. This is well within a reasonable time frame for optimisation.</w:t>
      </w:r>
    </w:p>
    <w:p w14:paraId="02059DD4" w14:textId="77777777" w:rsidR="00786A39" w:rsidRDefault="00786A39" w:rsidP="00786A39">
      <w:pPr>
        <w:spacing w:line="360" w:lineRule="auto"/>
        <w:jc w:val="both"/>
        <w:rPr>
          <w:rFonts w:ascii="Times New Roman" w:hAnsi="Times New Roman" w:cs="Times New Roman"/>
        </w:rPr>
      </w:pPr>
    </w:p>
    <w:p w14:paraId="2C84902E" w14:textId="77777777" w:rsidR="00786A39" w:rsidRDefault="00786A39" w:rsidP="00786A39">
      <w:pPr>
        <w:spacing w:line="360" w:lineRule="auto"/>
        <w:jc w:val="both"/>
        <w:rPr>
          <w:rFonts w:ascii="Times New Roman" w:hAnsi="Times New Roman" w:cs="Times New Roman"/>
        </w:rPr>
      </w:pPr>
    </w:p>
    <w:p w14:paraId="749BF719" w14:textId="77777777" w:rsidR="00786A39" w:rsidRDefault="00786A39" w:rsidP="00786A39">
      <w:pPr>
        <w:pStyle w:val="Heading2"/>
      </w:pPr>
      <w:bookmarkStart w:id="258" w:name="_Toc99359681"/>
      <w:r>
        <w:t>6.5 Selecting an Objective Function Value</w:t>
      </w:r>
      <w:bookmarkEnd w:id="258"/>
    </w:p>
    <w:p w14:paraId="1E636861" w14:textId="77777777" w:rsidR="00786A39" w:rsidRDefault="00786A39" w:rsidP="00786A39">
      <w:pPr>
        <w:spacing w:line="360" w:lineRule="auto"/>
        <w:jc w:val="both"/>
        <w:rPr>
          <w:rFonts w:ascii="Times New Roman" w:hAnsi="Times New Roman" w:cs="Times New Roman"/>
        </w:rPr>
      </w:pPr>
    </w:p>
    <w:p w14:paraId="66A81319" w14:textId="41A757F3"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of the main purposes of this work is to use the ability to automatically generate T-Joint designs to optimise the weaving pattern. This requires the selection of an objective function to minimise. One of the main design considerations is the failure resistance of the composite joints under tensile pull-off load. The usual finite element methods to characterise the failure behaviour of these joints is a full-scale </w:t>
      </w:r>
      <w:r>
        <w:rPr>
          <w:rFonts w:ascii="Times New Roman" w:hAnsi="Times New Roman" w:cs="Times New Roman"/>
        </w:rPr>
        <w:lastRenderedPageBreak/>
        <w:t xml:space="preserve">failure analysis where the failure initiation and stiffness degradation of the joints is modelled </w:t>
      </w:r>
      <w:commentRangeStart w:id="259"/>
      <w:r>
        <w:rPr>
          <w:rFonts w:ascii="Times New Roman" w:hAnsi="Times New Roman" w:cs="Times New Roman"/>
        </w:rPr>
        <w:t xml:space="preserve">using user </w:t>
      </w:r>
      <w:commentRangeEnd w:id="259"/>
      <w:r w:rsidR="00206A9D">
        <w:rPr>
          <w:rStyle w:val="CommentReference"/>
        </w:rPr>
        <w:commentReference w:id="259"/>
      </w:r>
      <w:r>
        <w:rPr>
          <w:rFonts w:ascii="Times New Roman" w:hAnsi="Times New Roman" w:cs="Times New Roman"/>
        </w:rPr>
        <w:t xml:space="preserve">subroutine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{"citationItems":[{"id":"ITEM-1","itemData":{"DOI":"10.1016/j.compstruct.2017.06.041","abstract":"T-joints stiffeners made from carbon/epoxy composites have been increasingly applied in aeronautical structures, however as majority of the carbon fiber reinforced structures, they have faced with delamina-tion problems. Through-the-thickness reinforcements for laminate composites have been studied as manner to increase transversal strength, especially reducing delamination. In the present work, car-bon/epoxy T-joints reinforced transversally by one side stitching (OSS) and molded on Resin Transfer Molding (RTM) process have been performed as well as the reference (unstitched T-joints). The stitching position were designed after analysis of the unstitched T-joints by means of strain field on Digital Image Correlation (DIC) under pull-off test to better improve the areas submitted to large strain. Also, the stitched samples were mechanically tested in pull-off mode and were analyzed during tests by in situ microscopy and post-failure on Scanning Electron Microscopy .The energy release was better contained in the stitched structures especially in the critical region (delta-fillet), due to crack bridging that improved the delamination toughness. Otherwise, the stitch pattern generated by OSS process changed the strain fields asymmetrically when analyzed on DIC during tests. The stitched T-joints showed greater ultimate strength (25%) and load recovery post ultimate strength (19%) in comparison to the reference.","author":[{"dropping-particle":"","family":"Bigaud","given":"J","non-dropping-particle":"","parse-names":false,"suffix":""},{"dropping-particle":"","family":"Aboura","given":"Z","non-dropping-particle":"","parse-names":false,"suffix":""},{"dropping-particle":"","family":"Martins","given":"A T","non-dropping-particle":"","parse-names":false,"suffix":""},{"dropping-particle":"","family":"Verger","given":"S","non-dropping-particle":"","parse-names":false,"suffix":""}],"id":"ITEM-1","issued":{"date-parts":[["2017"]]},"title":"Analysis of the mechanical behavior of composite T-joints reinforced by one side stitching","type":"article-journal"},"uris":["http://www.mendeley.com/documents/?uuid=b0cc0748-1e63-3c38-86c3-a88a6cda4b87"]}],"mendeley":{"formattedCitation":"[9]","plainTextFormattedCitation":"[9]","previouslyFormattedCitation":"[23]"},"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and sometimes cohesive modelling of interface damage</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{"citationItems":[{"id":"ITEM-1","itemData":{"DOI":"10.1016/j.compscitech.2011.09.004","ISSN":"02663538","abstract":"This paper presents a cohesive zone model based finite element analysis of delamination resistance of z-pin reinforced double cantilever beam (DCB). The main difference between this and existing cohesive zone models is that each z-pin bridging force is governed by a traction-separation law derived from a meso-mechanical model of the pin pullout process, which is independent of the fracture toughness of unreinforced laminate. Therefore, two different traction-separation laws are used: one representing the toughness of unreinforced laminate and the other the enhanced delamination toughness owing to the pin bridging action. This approach can account for the large scale bridging effect and avoid using concentrated pin forces, thus removing the mesh dependency and permitting more accurate analysis solution. Computations were performed using a simplified unit strip model. Predicted delamination growth and load vs. displacement relation are in excellent agreement with the prediction by a complete model, and both models are in good agreement with test measured load vs. displacement relation. For a pinned DCB specimen, the unit strip model can reduce the computing time by 85%. © 2011 Elsevier Ltd.","author":[{"dropping-particle":"","family":"Bianchi","given":"Francesco","non-dropping-particle":"","parse-names":false,"suffix":""},{"dropping-particle":"","family":"Zhang","given":"Xiang","non-dropping-particle":"","parse-names":false,"suffix":""}],"container-title":"Composites Science and Technology","id":"ITEM-1","issue":"16","issued":{"date-parts":[["2011","11","14"]]},"page":"1898-1907","publisher":"Elsevier","title":"A cohesive zone model for predicting delamination suppression in z-pinned laminates","type":"article-journal","volume":"71"},"uris":["http://www.mendeley.com/documents/?uuid=a28e072d-d70b-36cb-9be1-f90adc7ab5ab"]}],"mendeley":{"formattedCitation":"[10]","plainTextFormattedCitation":"[10]","previouslyFormattedCitation":"[34]"},"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While this can reproduce high model fidelity, the use of the subroutines add significant computational cost as the subroutine is called after every increment to re-evaluate the stress state. This introduces a barrier to the use of this sort of failure modelling in an optimisation routine where hundreds of designs need to be analysed.</w:t>
      </w:r>
    </w:p>
    <w:p w14:paraId="58F19952" w14:textId="77777777" w:rsidR="00786A39" w:rsidRDefault="00786A39" w:rsidP="00786A39">
      <w:pPr>
        <w:spacing w:line="360" w:lineRule="auto"/>
        <w:jc w:val="both"/>
        <w:rPr>
          <w:rFonts w:ascii="Times New Roman" w:hAnsi="Times New Roman" w:cs="Times New Roman"/>
        </w:rPr>
      </w:pPr>
    </w:p>
    <w:p w14:paraId="4793C691" w14:textId="615E0110" w:rsidR="00786A39" w:rsidRDefault="00786A39" w:rsidP="00786A39">
      <w:pPr>
        <w:spacing w:line="360" w:lineRule="auto"/>
        <w:jc w:val="both"/>
        <w:rPr>
          <w:rFonts w:ascii="Times New Roman" w:hAnsi="Times New Roman" w:cs="Times New Roman"/>
        </w:rPr>
      </w:pPr>
      <w:r>
        <w:rPr>
          <w:rFonts w:ascii="Times New Roman" w:hAnsi="Times New Roman" w:cs="Times New Roman"/>
        </w:rPr>
        <w:t>To compare and score the different joints, the finite element models were run using perfectly bonded elements (</w:t>
      </w:r>
      <w:proofErr w:type="spellStart"/>
      <w:r>
        <w:rPr>
          <w:rFonts w:ascii="Times New Roman" w:hAnsi="Times New Roman" w:cs="Times New Roman"/>
        </w:rPr>
        <w:t>ie</w:t>
      </w:r>
      <w:proofErr w:type="spellEnd"/>
      <w:r>
        <w:rPr>
          <w:rFonts w:ascii="Times New Roman" w:hAnsi="Times New Roman" w:cs="Times New Roman"/>
        </w:rPr>
        <w:t xml:space="preserve">. No cohesive surfaces) and with no user supplied material models in the form of subroutines. Once the models are run, for each frame a Python script was developed that iterated through each element and evaluated its stress state which was then compared to </w:t>
      </w:r>
      <w:proofErr w:type="spellStart"/>
      <w:r>
        <w:rPr>
          <w:rFonts w:ascii="Times New Roman" w:hAnsi="Times New Roman" w:cs="Times New Roman"/>
        </w:rPr>
        <w:t>Hashin’s</w:t>
      </w:r>
      <w:proofErr w:type="spellEnd"/>
      <w:r>
        <w:rPr>
          <w:rFonts w:ascii="Times New Roman" w:hAnsi="Times New Roman" w:cs="Times New Roman"/>
        </w:rPr>
        <w:t xml:space="preserve"> failure criteria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{"citationItems":[{"id":"ITEM-1","itemData":{"DOI":"10.1016/J.COMPOSITESB.2018.12.069","ISSN":"1359-8368","abstract":"The paper deals with mechanical behaviour of the RTM (resin transfer moulding)-made composite T-joints under tensile loading. Initial failure and damage evolution behaviors as well as the load-displacement curves were determined by experiments. Progressive damage models (PDMs) of composite T-joint were presented based on the Hashin, Chang-Chang, Hou criteria and the mixed criterion, and the results predicted from the aforementioned PDMs were compared with experimental data, demonstrating the better correlation with the experiments for the predictions from the mixed criterion than from other criteria. The reason for this is that the interlaminar delamination failure can be identified and isolated by the mixed criterion. Using the PDM based on mixed criterion, the predicted initial and final failure loads have a good agreement with experiments, and the effects of triangular fillers and radius of boundary angle were investigated and discussed on initial failure loads of composite T-joint. The findings in this work are helpful to improve mechanical behaviour of composite T-joint.","author":[{"dropping-particle":"","family":"Bai","given":"Jiang-Bo","non-dropping-particle":"","parse-names":false,"suffix":""},{"dropping-particle":"","family":"Dong","given":"Chen-Hao","non-dropping-particle":"","parse-names":false,"suffix":""},{"dropping-particle":"","family":"Xiong","given":"Jun-Jiang","non-dropping-particle":"","parse-names":false,"suffix":""},{"dropping-particle":"","family":"Luo","given":"Chu-Yang","non-dropping-particle":"","parse-names":false,"suffix":""},{"dropping-particle":"","family":"Chen","given":"Di","non-dropping-particle":"","parse-names":false,"suffix":""}],"container-title":"Composites Part B: Engineering","id":"ITEM-1","issued":{"date-parts":[["2019","3","1"]]},"page":"488-497","publisher":"Elsevier","title":"Progressive damage behaviour of RTM-made composite T-joint under tensile loading","type":"article-journal","volume":"160"},"uris":["http://www.mendeley.com/documents/?uuid=336985bc-faaa-32b4-b9b7-2d9daaa988ee"]}],"mendeley":{"formattedCitation":"[11]","plainTextFormattedCitation":"[11]","previouslyFormattedCitation":"[96]"},"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for the yarn elements and the pressurised Von Mises criteria  for the elements in the matrix. This is to be able to determine the initial failure load which will form the basis of comparison between the different T-Joints in an optimisation. It has the advantage of being able to determine initial failure without the cumbersome cost from running user subroutines at every iteration in the finite element analysis.</w:t>
      </w:r>
    </w:p>
    <w:p w14:paraId="0B35721C" w14:textId="77777777" w:rsidR="00786A39" w:rsidRDefault="00786A39" w:rsidP="00786A39">
      <w:pPr>
        <w:spacing w:line="360" w:lineRule="auto"/>
        <w:jc w:val="both"/>
        <w:rPr>
          <w:rFonts w:ascii="Times New Roman" w:hAnsi="Times New Roman" w:cs="Times New Roman"/>
        </w:rPr>
      </w:pPr>
    </w:p>
    <w:p w14:paraId="1C674FF3" w14:textId="77777777" w:rsidR="00786A39" w:rsidRDefault="00786A39" w:rsidP="00786A39">
      <w:pPr>
        <w:pStyle w:val="Heading3"/>
      </w:pPr>
      <w:bookmarkStart w:id="260" w:name="_Toc99359682"/>
      <w:r>
        <w:t>6.5.1 Determining Initial Failure</w:t>
      </w:r>
      <w:bookmarkEnd w:id="260"/>
    </w:p>
    <w:p w14:paraId="4272E476" w14:textId="77777777" w:rsidR="00786A39" w:rsidRDefault="00786A39" w:rsidP="00786A39">
      <w:pPr>
        <w:spacing w:line="360" w:lineRule="auto"/>
        <w:jc w:val="both"/>
        <w:rPr>
          <w:rFonts w:ascii="Times New Roman" w:hAnsi="Times New Roman" w:cs="Times New Roman"/>
        </w:rPr>
      </w:pPr>
    </w:p>
    <w:p w14:paraId="4CB34BC6" w14:textId="77777777" w:rsidR="00786A39" w:rsidRDefault="00786A39" w:rsidP="00786A39">
      <w:pPr>
        <w:spacing w:line="360" w:lineRule="auto"/>
        <w:jc w:val="both"/>
        <w:rPr>
          <w:rFonts w:ascii="Times New Roman" w:hAnsi="Times New Roman" w:cs="Times New Roman"/>
          <w:color w:val="000000" w:themeColor="text1"/>
        </w:rPr>
      </w:pPr>
      <w:commentRangeStart w:id="261"/>
      <w:r>
        <w:rPr>
          <w:rFonts w:ascii="Times New Roman" w:hAnsi="Times New Roman" w:cs="Times New Roman"/>
        </w:rPr>
        <w:t>To determine the point of initial failure, several methods were considered including checking surrounding elements of those failed to build up a chain of localised element failure that would stop once the chain reached a certain size to simulate crack growth</w:t>
      </w:r>
      <w:commentRangeEnd w:id="261"/>
      <w:r w:rsidR="00AD57D4">
        <w:rPr>
          <w:rStyle w:val="CommentReference"/>
        </w:rPr>
        <w:commentReference w:id="261"/>
      </w:r>
      <w:r>
        <w:rPr>
          <w:rFonts w:ascii="Times New Roman" w:hAnsi="Times New Roman" w:cs="Times New Roman"/>
        </w:rPr>
        <w:t xml:space="preserve">. This was attempted but ultimately took too long for an optimisation process. This would be an interesting avenue for further research. The </w:t>
      </w:r>
      <w:commentRangeStart w:id="262"/>
      <w:r>
        <w:rPr>
          <w:rFonts w:ascii="Times New Roman" w:hAnsi="Times New Roman" w:cs="Times New Roman"/>
        </w:rPr>
        <w:t>decided upon method</w:t>
      </w:r>
      <w:commentRangeEnd w:id="262"/>
      <w:r w:rsidR="007427A7">
        <w:rPr>
          <w:rStyle w:val="CommentReference"/>
        </w:rPr>
        <w:commentReference w:id="262"/>
      </w:r>
      <w:r>
        <w:rPr>
          <w:rFonts w:ascii="Times New Roman" w:hAnsi="Times New Roman" w:cs="Times New Roman"/>
        </w:rPr>
        <w:t xml:space="preserve"> determined that initial failure occurs when a failure threshold was met. This was set so that the global number of failed elements should not exceed 2% of the total elements in the mesh</w:t>
      </w:r>
      <w:r>
        <w:rPr>
          <w:rFonts w:ascii="Times New Roman" w:hAnsi="Times New Roman" w:cs="Times New Roman"/>
          <w:color w:val="000000" w:themeColor="text1"/>
        </w:rPr>
        <w:t>. This has the advantage of not only being significantly faster to compute but also being mesh size independent.</w:t>
      </w:r>
    </w:p>
    <w:p w14:paraId="156EBAA8" w14:textId="77777777" w:rsidR="00786A39" w:rsidRDefault="00786A39" w:rsidP="00786A39">
      <w:pPr>
        <w:spacing w:line="360" w:lineRule="auto"/>
        <w:jc w:val="both"/>
        <w:rPr>
          <w:rFonts w:ascii="Times New Roman" w:hAnsi="Times New Roman" w:cs="Times New Roman"/>
        </w:rPr>
      </w:pPr>
    </w:p>
    <w:p w14:paraId="53FB7CB2" w14:textId="2F7C84E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Without stiffness degradation upon failure, each of the elements will continue to be able to support local stress to the same level, causing an increasing error in the following solution. It was chosen therefore to make an early cut-off. Therefore, </w:t>
      </w:r>
      <w:r>
        <w:rPr>
          <w:rFonts w:ascii="Times New Roman" w:hAnsi="Times New Roman" w:cs="Times New Roman"/>
        </w:rPr>
        <w:lastRenderedPageBreak/>
        <w:t xml:space="preserve">elements that have failed according to the failure criteria will cause the load-displacement response to deviate immediately from the true behaviour. </w:t>
      </w:r>
      <w:r w:rsidR="007575CF">
        <w:rPr>
          <w:rFonts w:ascii="Times New Roman" w:hAnsi="Times New Roman" w:cs="Times New Roman"/>
        </w:rPr>
        <w:t>Experimental validation of the finite element analysis was again not possible due to the Covid pandemic and the difficulty in obtaining woven samples which is discussed in more detail in Chapter 3.</w:t>
      </w:r>
    </w:p>
    <w:p w14:paraId="71EBA54F" w14:textId="77777777" w:rsidR="00786A39" w:rsidRDefault="00786A39" w:rsidP="00786A39">
      <w:pPr>
        <w:spacing w:line="360" w:lineRule="auto"/>
        <w:jc w:val="both"/>
        <w:rPr>
          <w:rFonts w:ascii="Times New Roman" w:hAnsi="Times New Roman" w:cs="Times New Roman"/>
        </w:rPr>
      </w:pPr>
    </w:p>
    <w:p w14:paraId="7831B012" w14:textId="77777777" w:rsidR="00786A39" w:rsidRDefault="00786A39" w:rsidP="00786A39">
      <w:pPr>
        <w:pStyle w:val="Heading3"/>
      </w:pPr>
      <w:bookmarkStart w:id="263" w:name="_Toc99359683"/>
      <w:r>
        <w:t>6.5.2 Failure Criteria</w:t>
      </w:r>
      <w:bookmarkEnd w:id="263"/>
    </w:p>
    <w:p w14:paraId="253CA3CB" w14:textId="77777777" w:rsidR="00786A39" w:rsidRDefault="00786A39" w:rsidP="00786A39">
      <w:pPr>
        <w:spacing w:line="360" w:lineRule="auto"/>
        <w:jc w:val="both"/>
        <w:rPr>
          <w:rFonts w:ascii="Times New Roman" w:hAnsi="Times New Roman" w:cs="Times New Roman"/>
        </w:rPr>
      </w:pPr>
    </w:p>
    <w:p w14:paraId="226462F6" w14:textId="1F1FB806"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yarns are treated as homogeneous unidirectional plies with transverse isotropy. This allows them to be treated like any other unidirectional composite in terms of their failure behaviour. From the numerous available failure criteria that have been postulated, none has been shown able to predict mechanical failure onset for any 3D loading condition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{"citationItems":[{"id":"ITEM-1","itemData":{"DOI":"10.1177/0021998312449885","ISSN":"00219983","abstract":"In 2004, the authors completed the First World-Wide Failure Exercise dealing with benchmarking recognised failure criteria under two-dimensional, in-plane loadings. Based on the success and the les...","author":[{"dropping-particle":"","family":"Hinton","given":"M. J.","non-dropping-particle":"","parse-names":false,"suffix":""},{"dropping-particle":"","family":"Kaddour","given":"A. S.","non-dropping-particle":"","parse-names":false,"suffix":""}],"container-title":"http://dx.doi.org/10.1177/0021998312449885","id":"ITEM-1","issue":"19-20","issued":{"date-parts":[["2012","6","8"]]},"page":"2283-2294","publisher":"SAGE PublicationsSage UK: London, England","title":"The background to the Second World-Wide Failure Exercise:","type":"article-journal","volume":"46"},"uris":["http://www.mendeley.com/documents/?uuid=31ce9922-35d7-3c2a-9688-1a0dd490f988"]},{"id":"ITEM-2","itemData":{"DOI":"10.1016/B978-008044475-8/50002-0","ISBN":"9780080531571","abstract":"This chapter presents an investigation into the status of polymer composite failure theories. It provides a historical context for the origin of the study and also provides a detailed account of the methodology employed by the organizers to attain an impartial, independent, and broad ranging assessment of the leading failure theories. The study is known within the composites community as the \"World-Wide Failure Exercise\" (WWFE) and in some circles, the \"Failure Olympics\". The origin of the WWFE can be traced to an \"experts meeting\" held at St Albans (UK) in 1991, on the subject of \"Failure of Polymeric Composites and Structures: Mechanisms and Criteria for the Prediction of Performance\". The chapter includes a comprehensive description of the process by which the failure theories are selected, a brief description of the failure theories, the data and instructions supplied to the contributors, and the chronology of the key milestones. It evaluates the current level of maturity of theories for predicting the failure response of fiber reinforced plastic (FRP) laminates, minimizing the knowledge gap between theoreticians and design practitioners in this field, and stimulating the composites community into providing design engineers with more robust and accurate failure prediction methods and the confidence to use them. The chapter compares the 19 theories featured within the study and the overall performance of the theories.","author":[{"dropping-particle":"","family":"Hinton","given":"M. J.","non-dropping-particle":"","parse-names":false,"suffix":""},{"dropping-particle":"","family":"Kaddour","given":"A. S.","non-dropping-particle":"","parse-names":false,"suffix":""},{"dropping-particle":"","family":"Soden","given":"P. D.","non-dropping-particle":"","parse-names":false,"suffix":""}],"container-title":"Failure Criteria in Fibre-Reinforced-Polymer Composites","id":"ITEM-2","issued":{"date-parts":[["2004","1","1"]]},"page":"2-28","publisher":"Elsevier","title":"The world-wide failure exercise: Its origin, concept and content","type":"article-journal"},"uris":["http://www.mendeley.com/documents/?uuid=26613850-0c7e-3458-8aec-5f69c0c689b7"]}],"mendeley":{"formattedCitation":"[12], [13]","plainTextFormattedCitation":"[12], [13]","previouslyFormattedCitation":"[97], [98]"},"properties":{"noteIndex":0},"schema":"https://github.com/citation-style-language/schema/raw/master/csl-citation.json"}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[12], [13]</w:t>
      </w:r>
      <w:r>
        <w:rPr>
          <w:rFonts w:ascii="Times New Roman" w:hAnsi="Times New Roman" w:cs="Times New Roman"/>
        </w:rPr>
        <w:fldChar w:fldCharType="end"/>
      </w:r>
      <w:r>
        <w:rPr>
          <w:rFonts w:ascii="Times New Roman" w:hAnsi="Times New Roman" w:cs="Times New Roman"/>
        </w:rPr>
        <w:t xml:space="preserve"> with the top ranked criteria only capable of predicting failure under two dimensional stress-strain. This question of the best failure criteria to use represents an entire field to itself, where there is no clear answer. Therefore, until a more complete theory is produced and verified, it is left to the user to make their own selection. In this case, </w:t>
      </w:r>
      <w:proofErr w:type="spellStart"/>
      <w:r>
        <w:rPr>
          <w:rFonts w:ascii="Times New Roman" w:hAnsi="Times New Roman" w:cs="Times New Roman"/>
        </w:rPr>
        <w:t>Hashin’s</w:t>
      </w:r>
      <w:proofErr w:type="spellEnd"/>
      <w:r>
        <w:rPr>
          <w:rFonts w:ascii="Times New Roman" w:hAnsi="Times New Roman" w:cs="Times New Roman"/>
        </w:rPr>
        <w:t xml:space="preserve"> failure criteria was chosen because it uses four criteria to predict failure: both transverse and longitudinal (in the fibre direction) failure in the yarns by compressive or tensile stress. These are given in equation below.</w:t>
      </w:r>
    </w:p>
    <w:p w14:paraId="00354466" w14:textId="77777777" w:rsidR="00786A39" w:rsidRDefault="00786A39" w:rsidP="00786A39">
      <w:pPr>
        <w:spacing w:line="360" w:lineRule="auto"/>
        <w:jc w:val="both"/>
        <w:rPr>
          <w:rFonts w:ascii="Times New Roman" w:hAnsi="Times New Roman" w:cs="Times New Roman"/>
        </w:rPr>
      </w:pPr>
    </w:p>
    <w:p w14:paraId="168DA60B"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4</m:t>
                </m:r>
              </m:sub>
            </m:sSub>
          </m:num>
          <m:den>
            <m:sSubSup>
              <m:sSubSupPr>
                <m:ctrlPr>
                  <w:rPr>
                    <w:rFonts w:ascii="Cambria Math" w:hAnsi="Cambria Math" w:cs="Times New Roman"/>
                  </w:rPr>
                </m:ctrlPr>
              </m:sSubSupPr>
              <m:e>
                <m:r>
                  <w:rPr>
                    <w:rFonts w:ascii="Cambria Math" w:hAnsi="Cambria Math" w:cs="Times New Roman"/>
                  </w:rPr>
                  <m:t>F</m:t>
                </m:r>
              </m:e>
              <m:sub>
                <m:r>
                  <m:rPr>
                    <m:sty m:val="p"/>
                  </m:rPr>
                  <w:rPr>
                    <w:rFonts w:ascii="Cambria Math" w:hAnsi="Cambria Math" w:cs="Times New Roman"/>
                  </w:rPr>
                  <m:t>12</m:t>
                </m:r>
              </m:sub>
              <m:sup>
                <m:r>
                  <m:rPr>
                    <m:sty m:val="p"/>
                  </m:rPr>
                  <w:rPr>
                    <w:rFonts w:ascii="Cambria Math" w:hAnsi="Cambria Math" w:cs="Times New Roman"/>
                  </w:rPr>
                  <m:t>2</m:t>
                </m:r>
              </m:sup>
            </m:sSubSup>
          </m:den>
        </m:f>
        <m:r>
          <w:rPr>
            <w:rFonts w:ascii="Cambria Math" w:hAnsi="Cambria Math" w:cs="Times New Roman"/>
          </w:rPr>
          <m:t xml:space="preserve">=1                                                                    (1) </m:t>
        </m:r>
      </m:oMath>
    </w:p>
    <w:p w14:paraId="5327B52F"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c</m:t>
                    </m:r>
                  </m:sup>
                </m:sSubSup>
                <m:ctrlPr>
                  <w:rPr>
                    <w:rFonts w:ascii="Cambria Math" w:hAnsi="Cambria Math" w:cs="Times New Roman"/>
                    <w:i/>
                  </w:rPr>
                </m:ctrlPr>
              </m:den>
            </m:f>
          </m:e>
        </m:d>
        <m:r>
          <w:rPr>
            <w:rFonts w:ascii="Cambria Math" w:hAnsi="Cambria Math" w:cs="Times New Roman"/>
          </w:rPr>
          <m:t>=1</m:t>
        </m:r>
        <m:r>
          <w:rPr>
            <w:rFonts w:ascii="Cambria Math" w:eastAsiaTheme="minorEastAsia" w:hAnsi="Cambria Math" w:cs="Times New Roman"/>
          </w:rPr>
          <m:t xml:space="preserve">                                                                                  (2)</m:t>
        </m:r>
      </m:oMath>
    </w:p>
    <w:p w14:paraId="355EB555"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2</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23</m:t>
                </m:r>
              </m:sub>
              <m:sup>
                <m:r>
                  <w:rPr>
                    <w:rFonts w:ascii="Cambria Math" w:hAnsi="Cambria Math" w:cs="Times New Roman"/>
                  </w:rPr>
                  <m:t>2</m:t>
                </m:r>
              </m:sup>
            </m:sSubSup>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w:r>
        <w:rPr>
          <w:rFonts w:ascii="Times" w:eastAsiaTheme="minorEastAsia" w:hAnsi="Times" w:cs="Times New Roman"/>
        </w:rPr>
        <w:t xml:space="preserve">                                                         </w:t>
      </w:r>
      <w:proofErr w:type="gramStart"/>
      <w:r>
        <w:rPr>
          <w:rFonts w:ascii="Times" w:eastAsiaTheme="minorEastAsia" w:hAnsi="Times" w:cs="Times New Roman"/>
        </w:rPr>
        <w:t xml:space="preserve">   (</w:t>
      </w:r>
      <w:proofErr w:type="gramEnd"/>
      <w:r>
        <w:rPr>
          <w:rFonts w:ascii="Times" w:eastAsiaTheme="minorEastAsia" w:hAnsi="Times" w:cs="Times New Roman"/>
        </w:rPr>
        <w:t>3)</w:t>
      </w:r>
    </w:p>
    <w:p w14:paraId="0D5F4118"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I</w:t>
      </w:r>
      <w:r>
        <w:rPr>
          <w:rFonts w:ascii="Times" w:eastAsiaTheme="minorEastAsia" w:hAnsi="Times" w:cs="Times New Roman"/>
          <w:vertAlign w:val="subscript"/>
        </w:rPr>
        <w:t>2</w:t>
      </w:r>
      <w:r>
        <w:rPr>
          <w:rFonts w:ascii="Times" w:eastAsiaTheme="minorEastAsia" w:hAnsi="Times" w:cs="Times New Roman"/>
        </w:rPr>
        <w:t xml:space="preserve"> ≤ 0</w:t>
      </w: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4</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-1</m:t>
            </m:r>
          </m:e>
        </m:d>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den>
            </m:f>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23</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12</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=1</m:t>
        </m:r>
      </m:oMath>
      <w:r>
        <w:rPr>
          <w:rFonts w:ascii="Times" w:eastAsiaTheme="minorEastAsia" w:hAnsi="Times" w:cs="Times New Roman"/>
        </w:rPr>
        <w:t xml:space="preserve">        (4)</w:t>
      </w:r>
    </w:p>
    <w:p w14:paraId="1A50E693" w14:textId="77777777" w:rsidR="00786A39" w:rsidRDefault="00786A39" w:rsidP="00786A39">
      <w:pPr>
        <w:spacing w:line="360" w:lineRule="auto"/>
        <w:jc w:val="both"/>
        <w:rPr>
          <w:rFonts w:ascii="Times" w:eastAsiaTheme="minorEastAsia" w:hAnsi="Times" w:cs="Times New Roman"/>
        </w:rPr>
      </w:pPr>
    </w:p>
    <w:p w14:paraId="2CAA595D"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23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13</m:t>
            </m:r>
          </m:sub>
          <m:sup>
            <m:r>
              <w:rPr>
                <w:rFonts w:ascii="Cambria Math" w:eastAsiaTheme="minorEastAsia" w:hAnsi="Cambria Math" w:cs="Times New Roman"/>
              </w:rPr>
              <m:t>2</m:t>
            </m:r>
          </m:sup>
        </m:sSubSup>
      </m:oMath>
      <w:r>
        <w:rPr>
          <w:rFonts w:ascii="Times" w:eastAsiaTheme="minorEastAsia" w:hAnsi="Times" w:cs="Times New Roman"/>
        </w:rPr>
        <w:t xml:space="preserve">          (5)</w:t>
      </w:r>
    </w:p>
    <w:p w14:paraId="1E3314F6" w14:textId="77777777" w:rsidR="00786A39" w:rsidRDefault="00786A39" w:rsidP="00786A39">
      <w:pPr>
        <w:spacing w:line="360" w:lineRule="auto"/>
        <w:jc w:val="both"/>
        <w:rPr>
          <w:rFonts w:ascii="Times New Roman" w:hAnsi="Times New Roman" w:cs="Times New Roman"/>
        </w:rPr>
      </w:pPr>
    </w:p>
    <w:p w14:paraId="28B7E27B"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I</w:t>
      </w:r>
      <w:r>
        <w:rPr>
          <w:rFonts w:ascii="Times New Roman" w:hAnsi="Times New Roman" w:cs="Times New Roman"/>
          <w:vertAlign w:val="subscript"/>
        </w:rPr>
        <w:t>i</w:t>
      </w:r>
      <w:proofErr w:type="spellEnd"/>
      <w:r>
        <w:rPr>
          <w:rFonts w:ascii="Times New Roman" w:hAnsi="Times New Roman" w:cs="Times New Roman"/>
        </w:rPr>
        <w:t xml:space="preserve"> are the four stress invariants for which I ≥ 0 is for tensile stress and I ≤ 0 is for compression. The F</w:t>
      </w:r>
      <w:r>
        <w:rPr>
          <w:rFonts w:ascii="Times New Roman" w:hAnsi="Times New Roman" w:cs="Times New Roman"/>
          <w:vertAlign w:val="subscript"/>
        </w:rPr>
        <w:t>i</w:t>
      </w:r>
      <w:r>
        <w:rPr>
          <w:rFonts w:ascii="Times New Roman" w:hAnsi="Times New Roman" w:cs="Times New Roman"/>
        </w:rPr>
        <w:t xml:space="preserve"> are the tensile and compressive strengths longitudinal and transverse to the fibre direction. The d</w:t>
      </w:r>
      <w:r>
        <w:rPr>
          <w:rFonts w:ascii="Times New Roman" w:hAnsi="Times New Roman" w:cs="Times New Roman"/>
          <w:vertAlign w:val="subscript"/>
        </w:rPr>
        <w:t>i</w:t>
      </w:r>
      <w:r>
        <w:rPr>
          <w:rFonts w:ascii="Times New Roman" w:hAnsi="Times New Roman" w:cs="Times New Roman"/>
        </w:rPr>
        <w:t xml:space="preserve"> are the damage parameters for </w:t>
      </w:r>
      <w:r>
        <w:rPr>
          <w:rFonts w:ascii="Times New Roman" w:hAnsi="Times New Roman" w:cs="Times New Roman"/>
        </w:rPr>
        <w:lastRenderedPageBreak/>
        <w:t xml:space="preserve">longitudinal tension and compression and transverse tension and compression respectively. </w:t>
      </w:r>
      <w:proofErr w:type="gramStart"/>
      <w:r>
        <w:rPr>
          <w:rFonts w:ascii="Times New Roman" w:hAnsi="Times New Roman" w:cs="Times New Roman"/>
        </w:rPr>
        <w:t>Generally</w:t>
      </w:r>
      <w:proofErr w:type="gramEnd"/>
      <w:r>
        <w:rPr>
          <w:rFonts w:ascii="Times New Roman" w:hAnsi="Times New Roman" w:cs="Times New Roman"/>
        </w:rPr>
        <w:t xml:space="preserve"> for the infused yarns, longitudinal failure indicates fibre failure while transverse failure indicates failure of the intra-fibre matrix within the yarn. </w:t>
      </w:r>
    </w:p>
    <w:p w14:paraId="31785C9B" w14:textId="77777777" w:rsidR="00786A39" w:rsidRDefault="00786A39" w:rsidP="00786A39">
      <w:pPr>
        <w:spacing w:line="360" w:lineRule="auto"/>
        <w:jc w:val="both"/>
        <w:rPr>
          <w:rFonts w:ascii="Times New Roman" w:hAnsi="Times New Roman" w:cs="Times New Roman"/>
        </w:rPr>
      </w:pPr>
    </w:p>
    <w:p w14:paraId="71856A91" w14:textId="23E579B2"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matrix elements are homogeneous and isotropic, the pressurised Von Mises criteria was used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{"citationItems":[{"id":"ITEM-1","itemData":{"DOI":"10.1016/0025-5416(74)90179-7","ISSN":"0025-5416","abstract":"Different criteria have been proposed to include the influence of pressure (or mean normal stress) on the yield behavior of polymers. It is difficult to distinguish among them using the type of experiments that produce data used in two-dimensional plots of yield loci. This is due to the fact that the maximum range of values of mean normal stress is relatively small in such experiments. Marked differences between these criteria do occur however as the hydrostatic pressure or mean stress is altered substantially. Experiments that show the effect of applied pressure on tensile and/or compressive yield strength provide one means for describing such differences. This paper considers two forms of a pressure modified von Mises criterion and shows a comparison with available experimental information. © 1974.","author":[{"dropping-particle":"","family":"Caddell","given":"R. M.","non-dropping-particle":"","parse-names":false,"suffix":""},{"dropping-particle":"","family":"Raghava","given":"R. S.","non-dropping-particle":"","parse-names":false,"suffix":""},{"dropping-particle":"","family":"Atkins","given":"A. G.","non-dropping-particle":"","parse-names":false,"suffix":""}],"container-title":"Materials Science and Engineering","id":"ITEM-1","issue":"2","issued":{"date-parts":[["1974","2","1"]]},"page":"113-120","publisher":"Elsevier","title":"Pressure dependent yield criteria for polymers","type":"article-journal","volume":"13"},"uris":["http://www.mendeley.com/documents/?uuid=9acddaf5-82dd-3b5f-b878-c8929b835b10"]}],"mendeley":{"formattedCitation":"[14]","plainTextFormattedCitation":"[14]","previouslyFormattedCitation":"[99]"},"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265628B9" w14:textId="77777777" w:rsidR="00786A39" w:rsidRDefault="00786A39" w:rsidP="00786A39">
      <w:pPr>
        <w:spacing w:line="360" w:lineRule="auto"/>
        <w:jc w:val="both"/>
        <w:rPr>
          <w:rFonts w:ascii="Times New Roman" w:hAnsi="Times New Roman" w:cs="Times New Roman"/>
        </w:rPr>
      </w:pPr>
    </w:p>
    <w:p w14:paraId="52651859" w14:textId="77777777" w:rsidR="00786A39" w:rsidRDefault="00000000" w:rsidP="00786A39">
      <w:pPr>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c</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t</m:t>
                </m:r>
              </m:sup>
            </m:sSubSup>
            <m:ctrlPr>
              <w:rPr>
                <w:rFonts w:ascii="Cambria Math" w:eastAsiaTheme="minorEastAsia" w:hAnsi="Cambria Math" w:cs="Times New Roman"/>
                <w:i/>
              </w:rPr>
            </m:ctrlP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e>
        </m:d>
      </m:oMath>
      <w:r w:rsidR="00786A39">
        <w:rPr>
          <w:rFonts w:ascii="Times New Roman" w:eastAsiaTheme="minorEastAsia" w:hAnsi="Times New Roman" w:cs="Times New Roman"/>
        </w:rPr>
        <w:t xml:space="preserve">                   (6)</w:t>
      </w:r>
    </w:p>
    <w:p w14:paraId="0B63F1B1" w14:textId="77777777" w:rsidR="00786A39" w:rsidRDefault="00786A39" w:rsidP="00786A39">
      <w:pPr>
        <w:spacing w:line="360" w:lineRule="auto"/>
        <w:jc w:val="both"/>
        <w:rPr>
          <w:rFonts w:ascii="Times New Roman" w:eastAsiaTheme="minorEastAsia" w:hAnsi="Times New Roman" w:cs="Times New Roman"/>
        </w:rPr>
      </w:pPr>
    </w:p>
    <w:p w14:paraId="143BC13C" w14:textId="77777777" w:rsidR="00786A39" w:rsidRDefault="00786A39" w:rsidP="00786A39">
      <w:pPr>
        <w:spacing w:line="360" w:lineRule="auto"/>
        <w:jc w:val="both"/>
        <w:rPr>
          <w:rFonts w:ascii="Times New Roman" w:eastAsiaTheme="minorEastAsia" w:hAnsi="Times New Roman" w:cs="Times New Roman"/>
        </w:rPr>
      </w:pPr>
    </w:p>
    <w:p w14:paraId="5370DB8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Where d</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is the matrix damage parameter and the F</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are the tensile and compression damage parameters.</w:t>
      </w:r>
    </w:p>
    <w:p w14:paraId="2BA2EE36" w14:textId="77777777" w:rsidR="00786A39" w:rsidRDefault="00786A39" w:rsidP="00786A39">
      <w:pPr>
        <w:spacing w:line="360" w:lineRule="auto"/>
        <w:jc w:val="both"/>
        <w:rPr>
          <w:rFonts w:ascii="Times New Roman" w:eastAsiaTheme="minorEastAsia" w:hAnsi="Times New Roman" w:cs="Times New Roman"/>
        </w:rPr>
      </w:pPr>
    </w:p>
    <w:p w14:paraId="2499667C" w14:textId="77777777" w:rsidR="00786A39" w:rsidRDefault="00786A39" w:rsidP="00786A39">
      <w:pPr>
        <w:pStyle w:val="Heading2"/>
      </w:pPr>
      <w:bookmarkStart w:id="264" w:name="_Toc99359684"/>
      <w:r>
        <w:t>6.6 Conclusions</w:t>
      </w:r>
      <w:bookmarkEnd w:id="264"/>
    </w:p>
    <w:p w14:paraId="2BFD66DC" w14:textId="77777777" w:rsidR="00786A39" w:rsidRDefault="00786A39" w:rsidP="00786A39">
      <w:pPr>
        <w:spacing w:line="360" w:lineRule="auto"/>
        <w:jc w:val="both"/>
        <w:rPr>
          <w:rFonts w:ascii="Times New Roman" w:eastAsiaTheme="minorEastAsia" w:hAnsi="Times New Roman" w:cs="Times New Roman"/>
        </w:rPr>
      </w:pPr>
    </w:p>
    <w:p w14:paraId="335FC82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modelling schema for evaluating the fitness or the ability of the T-joint weaves under tensile pull-off load was set out to find the initial failure load for use as the objective function value in the optimisation in the next chapter. Abaqus explicit was used to achieve a faster analysis time. The time control was selected after setting a lower bound in accordance with the Abaqus user manual recommendation. </w:t>
      </w:r>
    </w:p>
    <w:p w14:paraId="7C8E963F" w14:textId="77777777" w:rsidR="00786A39" w:rsidRDefault="00786A39" w:rsidP="00786A39">
      <w:pPr>
        <w:spacing w:line="360" w:lineRule="auto"/>
        <w:jc w:val="both"/>
        <w:rPr>
          <w:rFonts w:ascii="Times New Roman" w:eastAsiaTheme="minorEastAsia" w:hAnsi="Times New Roman" w:cs="Times New Roman"/>
        </w:rPr>
      </w:pPr>
    </w:p>
    <w:p w14:paraId="0526E86D"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Mesh sensitivity studies for both the rectangular voxel mesh and octree voxel mesh were conducted to find a mesh that balances the accuracy required against the time taken for each analysis. </w:t>
      </w:r>
      <w:commentRangeStart w:id="265"/>
      <w:r>
        <w:rPr>
          <w:rFonts w:ascii="Times New Roman" w:eastAsiaTheme="minorEastAsia" w:hAnsi="Times New Roman" w:cs="Times New Roman"/>
        </w:rPr>
        <w:t>This brings a subjectivity to the choice of which mesh to use as the priority between analysis time and accuracy is up to the modeller.</w:t>
      </w:r>
      <w:commentRangeEnd w:id="265"/>
      <w:r w:rsidR="007D0085">
        <w:rPr>
          <w:rStyle w:val="CommentReference"/>
        </w:rPr>
        <w:commentReference w:id="265"/>
      </w:r>
      <w:r>
        <w:rPr>
          <w:rFonts w:ascii="Times New Roman" w:eastAsiaTheme="minorEastAsia" w:hAnsi="Times New Roman" w:cs="Times New Roman"/>
        </w:rPr>
        <w:t xml:space="preserve"> For rectangular voxel meshes the main parameter is the number of elements as each element has the same aspect ratio. For the octree voxel mesh, there are additional parameters to be considered when conducting mesh sensitivity studies, namely the number of refinements at the material interfaces and the number of smoothing algorithm iterations. An octree voxel mesh was chosen with 5 smoothing iterations and a maximum refinement level of 2. This mesh conformed well to the yarn cross-section shape without causing over distortions to the mesh elements. </w:t>
      </w:r>
    </w:p>
    <w:p w14:paraId="40AF42B0" w14:textId="77777777" w:rsidR="00786A39" w:rsidRDefault="00786A39" w:rsidP="00786A39">
      <w:pPr>
        <w:spacing w:line="360" w:lineRule="auto"/>
        <w:jc w:val="both"/>
        <w:rPr>
          <w:rFonts w:ascii="Times New Roman" w:eastAsiaTheme="minorEastAsia" w:hAnsi="Times New Roman" w:cs="Times New Roman"/>
        </w:rPr>
      </w:pPr>
    </w:p>
    <w:p w14:paraId="1E9E3068" w14:textId="77F6EED4" w:rsidR="00786A39" w:rsidDel="000B0915" w:rsidRDefault="00786A39" w:rsidP="00786A39">
      <w:pPr>
        <w:spacing w:line="360" w:lineRule="auto"/>
        <w:jc w:val="both"/>
        <w:rPr>
          <w:del w:id="266" w:author="George Spackman [2]" w:date="2023-10-03T19:13:00Z"/>
          <w:rFonts w:ascii="Times New Roman" w:eastAsiaTheme="minorEastAsia" w:hAnsi="Times New Roman" w:cs="Times New Roman"/>
        </w:rPr>
      </w:pPr>
      <w:commentRangeStart w:id="267"/>
      <w:del w:id="268" w:author="George Spackman [2]" w:date="2023-10-03T19:13:00Z">
        <w:r w:rsidDel="000B0915">
          <w:rPr>
            <w:rFonts w:ascii="Times New Roman" w:eastAsiaTheme="minorEastAsia" w:hAnsi="Times New Roman" w:cs="Times New Roman"/>
          </w:rPr>
          <w:delText>The location of failure indicated by the presence of failed elements corresponded to literature experimental data indicating that elements primarily failed along yarn/matrix interfaces within the noodle region of the T-joint.</w:delText>
        </w:r>
        <w:commentRangeEnd w:id="267"/>
        <w:r w:rsidR="000D37DA" w:rsidDel="000B0915">
          <w:rPr>
            <w:rStyle w:val="CommentReference"/>
          </w:rPr>
          <w:commentReference w:id="267"/>
        </w:r>
      </w:del>
    </w:p>
    <w:p w14:paraId="03C5AAF7" w14:textId="77777777" w:rsidR="00A87890" w:rsidRDefault="00A87890">
      <w:pPr>
        <w:rPr>
          <w:ins w:id="269" w:author="George Spackman" w:date="2023-10-03T18:30:00Z"/>
        </w:rPr>
      </w:pPr>
    </w:p>
    <w:p w14:paraId="0D27FE7A" w14:textId="77777777" w:rsidR="00E54190" w:rsidRDefault="00E54190">
      <w:pPr>
        <w:rPr>
          <w:ins w:id="270" w:author="George Spackman" w:date="2023-10-03T18:30:00Z"/>
        </w:rPr>
      </w:pPr>
    </w:p>
    <w:p w14:paraId="7ED998A1" w14:textId="110FACF1" w:rsidR="00E54190" w:rsidRDefault="00E54190">
      <w:pPr>
        <w:rPr>
          <w:ins w:id="271" w:author="George Spackman" w:date="2023-10-03T18:30:00Z"/>
        </w:rPr>
      </w:pPr>
      <w:ins w:id="272" w:author="George Spackman" w:date="2023-10-03T18:30:00Z">
        <w:r>
          <w:t>References</w:t>
        </w:r>
      </w:ins>
    </w:p>
    <w:p w14:paraId="6FD254E1" w14:textId="77777777" w:rsidR="00E54190" w:rsidRDefault="00E54190">
      <w:pPr>
        <w:rPr>
          <w:ins w:id="273" w:author="George Spackman" w:date="2023-10-03T18:30:00Z"/>
        </w:rPr>
      </w:pPr>
    </w:p>
    <w:p w14:paraId="63128728" w14:textId="04C2C599" w:rsidR="00E54190" w:rsidRPr="00E54190" w:rsidRDefault="00E54190" w:rsidP="00E54190">
      <w:pPr>
        <w:widowControl w:val="0"/>
        <w:autoSpaceDE w:val="0"/>
        <w:autoSpaceDN w:val="0"/>
        <w:adjustRightInd w:val="0"/>
        <w:ind w:left="640" w:hanging="640"/>
        <w:rPr>
          <w:rFonts w:ascii="Calibri" w:hAnsi="Calibri" w:cs="Calibri"/>
          <w:noProof/>
        </w:rPr>
      </w:pPr>
      <w:ins w:id="274" w:author="George Spackman" w:date="2023-10-03T18:30:00Z">
        <w:r>
          <w:fldChar w:fldCharType="begin" w:fldLock="1"/>
        </w:r>
        <w:r>
          <w:instrText xml:space="preserve">ADDIN Mendeley Bibliography CSL_BIBLIOGRAPHY </w:instrText>
        </w:r>
      </w:ins>
      <w:r>
        <w:fldChar w:fldCharType="separate"/>
      </w:r>
      <w:r w:rsidRPr="00E54190">
        <w:rPr>
          <w:rFonts w:ascii="Calibri" w:hAnsi="Calibri" w:cs="Calibri"/>
          <w:noProof/>
        </w:rPr>
        <w:t>[1]</w:t>
      </w:r>
      <w:r w:rsidRPr="00E54190">
        <w:rPr>
          <w:rFonts w:ascii="Calibri" w:hAnsi="Calibri" w:cs="Calibri"/>
          <w:noProof/>
        </w:rPr>
        <w:tab/>
        <w:t xml:space="preserve">L. Brown, M. Matveev, and G. Spackman, “louisepb/TexGen: TexGen v3.12.0 (Version v3.12.0).” </w:t>
      </w:r>
    </w:p>
    <w:p w14:paraId="58D7E22C"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[2]</w:t>
      </w:r>
      <w:r w:rsidRPr="00E54190">
        <w:rPr>
          <w:rFonts w:ascii="Calibri" w:hAnsi="Calibri" w:cs="Calibri"/>
          <w:noProof/>
        </w:rPr>
        <w:tab/>
        <w:t xml:space="preserve">F. Stig and S. Hallström, “A modelling framework for composites containing 3D reinforcement,” </w:t>
      </w:r>
      <w:r w:rsidRPr="00E54190">
        <w:rPr>
          <w:rFonts w:ascii="Calibri" w:hAnsi="Calibri" w:cs="Calibri"/>
          <w:i/>
          <w:iCs/>
          <w:noProof/>
        </w:rPr>
        <w:t>Compos. Struct.</w:t>
      </w:r>
      <w:r w:rsidRPr="00E54190">
        <w:rPr>
          <w:rFonts w:ascii="Calibri" w:hAnsi="Calibri" w:cs="Calibri"/>
          <w:noProof/>
        </w:rPr>
        <w:t>, vol. 94, no. 9, pp. 2895–2901, Sep. 2012, doi: 10.1016/j.compstruct.2012.03.009.</w:t>
      </w:r>
    </w:p>
    <w:p w14:paraId="6D0C8740"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[3]</w:t>
      </w:r>
      <w:r w:rsidRPr="00E54190">
        <w:rPr>
          <w:rFonts w:ascii="Calibri" w:hAnsi="Calibri" w:cs="Calibri"/>
          <w:noProof/>
        </w:rPr>
        <w:tab/>
        <w:t xml:space="preserve">M. Y. Matveev, L. P. Brown, and A. C. Long, “Efficient meshing technique for textile composites unit cells of arbitrary complexity,” </w:t>
      </w:r>
      <w:r w:rsidRPr="00E54190">
        <w:rPr>
          <w:rFonts w:ascii="Calibri" w:hAnsi="Calibri" w:cs="Calibri"/>
          <w:i/>
          <w:iCs/>
          <w:noProof/>
        </w:rPr>
        <w:t>Compos. Struct.</w:t>
      </w:r>
      <w:r w:rsidRPr="00E54190">
        <w:rPr>
          <w:rFonts w:ascii="Calibri" w:hAnsi="Calibri" w:cs="Calibri"/>
          <w:noProof/>
        </w:rPr>
        <w:t>, p. 112757, Jul. 2020, doi: 10.1016/j.compstruct.2020.112757.</w:t>
      </w:r>
    </w:p>
    <w:p w14:paraId="14AD9737"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[4]</w:t>
      </w:r>
      <w:r w:rsidRPr="00E54190">
        <w:rPr>
          <w:rFonts w:ascii="Calibri" w:hAnsi="Calibri" w:cs="Calibri"/>
          <w:noProof/>
        </w:rPr>
        <w:tab/>
        <w:t>“HyperMesh.” Altair Engineering, Inc., Troy MI, United States.</w:t>
      </w:r>
    </w:p>
    <w:p w14:paraId="628EE149"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[5]</w:t>
      </w:r>
      <w:r w:rsidRPr="00E54190">
        <w:rPr>
          <w:rFonts w:ascii="Calibri" w:hAnsi="Calibri" w:cs="Calibri"/>
          <w:noProof/>
        </w:rPr>
        <w:tab/>
        <w:t>S. Yan, A. Long, and X. Zeng, “EXPERIMENTAL ASSESSMENT AND NUMERICAL ANALYSIS OF 3D WOVEN COMPOSITE T-JOINTS UNDER TENSILE LOADING,” 2015, Accessed: Feb. 22, 2018. [Online]. Available: http://www.iccm-central.org/Proceedings/ICCM20proceedings/papers/paper-3110-1.pdf</w:t>
      </w:r>
    </w:p>
    <w:p w14:paraId="1E65923A"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[6]</w:t>
      </w:r>
      <w:r w:rsidRPr="00E54190">
        <w:rPr>
          <w:rFonts w:ascii="Calibri" w:hAnsi="Calibri" w:cs="Calibri"/>
          <w:noProof/>
        </w:rPr>
        <w:tab/>
        <w:t>“Abaqus 2016 User Manual.” Dassault Systemes, Providence, RI, USA.</w:t>
      </w:r>
    </w:p>
    <w:p w14:paraId="39A77358"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[7]</w:t>
      </w:r>
      <w:r w:rsidRPr="00E54190">
        <w:rPr>
          <w:rFonts w:ascii="Calibri" w:hAnsi="Calibri" w:cs="Calibri"/>
          <w:noProof/>
        </w:rPr>
        <w:tab/>
        <w:t xml:space="preserve">C. C. Chamis, “Mechanics of composite materials: Past, present, and future,” </w:t>
      </w:r>
      <w:r w:rsidRPr="00E54190">
        <w:rPr>
          <w:rFonts w:ascii="Calibri" w:hAnsi="Calibri" w:cs="Calibri"/>
          <w:i/>
          <w:iCs/>
          <w:noProof/>
        </w:rPr>
        <w:t>J. Compos. Technol. Res.</w:t>
      </w:r>
      <w:r w:rsidRPr="00E54190">
        <w:rPr>
          <w:rFonts w:ascii="Calibri" w:hAnsi="Calibri" w:cs="Calibri"/>
          <w:noProof/>
        </w:rPr>
        <w:t>, vol. 11, no. 1, pp. 3–14, 1989, doi: 10.1520/CTR10143J.</w:t>
      </w:r>
    </w:p>
    <w:p w14:paraId="6800BA41"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[8]</w:t>
      </w:r>
      <w:r w:rsidRPr="00E54190">
        <w:rPr>
          <w:rFonts w:ascii="Calibri" w:hAnsi="Calibri" w:cs="Calibri"/>
          <w:noProof/>
        </w:rPr>
        <w:tab/>
        <w:t xml:space="preserve">S. V. Lomov </w:t>
      </w:r>
      <w:r w:rsidRPr="00E54190">
        <w:rPr>
          <w:rFonts w:ascii="Calibri" w:hAnsi="Calibri" w:cs="Calibri"/>
          <w:i/>
          <w:iCs/>
          <w:noProof/>
        </w:rPr>
        <w:t>et al.</w:t>
      </w:r>
      <w:r w:rsidRPr="00E54190">
        <w:rPr>
          <w:rFonts w:ascii="Calibri" w:hAnsi="Calibri" w:cs="Calibri"/>
          <w:noProof/>
        </w:rPr>
        <w:t xml:space="preserve">, “Meso-FE modelling of textile composites: Road map, data flow and algorithms,” </w:t>
      </w:r>
      <w:r w:rsidRPr="00E54190">
        <w:rPr>
          <w:rFonts w:ascii="Calibri" w:hAnsi="Calibri" w:cs="Calibri"/>
          <w:i/>
          <w:iCs/>
          <w:noProof/>
        </w:rPr>
        <w:t>Compos. Sci. Technol.</w:t>
      </w:r>
      <w:r w:rsidRPr="00E54190">
        <w:rPr>
          <w:rFonts w:ascii="Calibri" w:hAnsi="Calibri" w:cs="Calibri"/>
          <w:noProof/>
        </w:rPr>
        <w:t>, vol. 67, no. 9, pp. 1870–1891, Jul. 2007, doi: 10.1016/J.COMPSCITECH.2006.10.017.</w:t>
      </w:r>
    </w:p>
    <w:p w14:paraId="7EF62DCB"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[9]</w:t>
      </w:r>
      <w:r w:rsidRPr="00E54190">
        <w:rPr>
          <w:rFonts w:ascii="Calibri" w:hAnsi="Calibri" w:cs="Calibri"/>
          <w:noProof/>
        </w:rPr>
        <w:tab/>
        <w:t>J. Bigaud, Z. Aboura, A. T. Martins, and S. Verger, “Analysis of the mechanical behavior of composite T-joints reinforced by one side stitching,” 2017, doi: 10.1016/j.compstruct.2017.06.041.</w:t>
      </w:r>
    </w:p>
    <w:p w14:paraId="4547D150"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[10]</w:t>
      </w:r>
      <w:r w:rsidRPr="00E54190">
        <w:rPr>
          <w:rFonts w:ascii="Calibri" w:hAnsi="Calibri" w:cs="Calibri"/>
          <w:noProof/>
        </w:rPr>
        <w:tab/>
        <w:t xml:space="preserve">F. Bianchi and X. Zhang, “A cohesive zone model for predicting delamination suppression in z-pinned laminates,” </w:t>
      </w:r>
      <w:r w:rsidRPr="00E54190">
        <w:rPr>
          <w:rFonts w:ascii="Calibri" w:hAnsi="Calibri" w:cs="Calibri"/>
          <w:i/>
          <w:iCs/>
          <w:noProof/>
        </w:rPr>
        <w:t>Compos. Sci. Technol.</w:t>
      </w:r>
      <w:r w:rsidRPr="00E54190">
        <w:rPr>
          <w:rFonts w:ascii="Calibri" w:hAnsi="Calibri" w:cs="Calibri"/>
          <w:noProof/>
        </w:rPr>
        <w:t>, vol. 71, no. 16, pp. 1898–1907, Nov. 2011, doi: 10.1016/j.compscitech.2011.09.004.</w:t>
      </w:r>
    </w:p>
    <w:p w14:paraId="6F35BA9C"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[11]</w:t>
      </w:r>
      <w:r w:rsidRPr="00E54190">
        <w:rPr>
          <w:rFonts w:ascii="Calibri" w:hAnsi="Calibri" w:cs="Calibri"/>
          <w:noProof/>
        </w:rPr>
        <w:tab/>
        <w:t xml:space="preserve">J.-B. Bai, C.-H. Dong, J.-J. Xiong, C.-Y. Luo, and D. Chen, “Progressive damage behaviour of RTM-made composite T-joint under tensile loading,” </w:t>
      </w:r>
      <w:r w:rsidRPr="00E54190">
        <w:rPr>
          <w:rFonts w:ascii="Calibri" w:hAnsi="Calibri" w:cs="Calibri"/>
          <w:i/>
          <w:iCs/>
          <w:noProof/>
        </w:rPr>
        <w:t>Compos. Part B Eng.</w:t>
      </w:r>
      <w:r w:rsidRPr="00E54190">
        <w:rPr>
          <w:rFonts w:ascii="Calibri" w:hAnsi="Calibri" w:cs="Calibri"/>
          <w:noProof/>
        </w:rPr>
        <w:t>, vol. 160, pp. 488–497, Mar. 2019, doi: 10.1016/J.COMPOSITESB.2018.12.069.</w:t>
      </w:r>
    </w:p>
    <w:p w14:paraId="7B44D69F"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[12]</w:t>
      </w:r>
      <w:r w:rsidRPr="00E54190">
        <w:rPr>
          <w:rFonts w:ascii="Calibri" w:hAnsi="Calibri" w:cs="Calibri"/>
          <w:noProof/>
        </w:rPr>
        <w:tab/>
        <w:t xml:space="preserve">M. J. Hinton and A. S. Kaddour, “The background to the Second World-Wide Failure Exercise:,” </w:t>
      </w:r>
      <w:r w:rsidRPr="00E54190">
        <w:rPr>
          <w:rFonts w:ascii="Calibri" w:hAnsi="Calibri" w:cs="Calibri"/>
          <w:i/>
          <w:iCs/>
          <w:noProof/>
        </w:rPr>
        <w:t>http://dx.doi.org/10.1177/0021998312449885</w:t>
      </w:r>
      <w:r w:rsidRPr="00E54190">
        <w:rPr>
          <w:rFonts w:ascii="Calibri" w:hAnsi="Calibri" w:cs="Calibri"/>
          <w:noProof/>
        </w:rPr>
        <w:t>, vol. 46, no. 19–20, pp. 2283–2294, Jun. 2012, doi: 10.1177/0021998312449885.</w:t>
      </w:r>
    </w:p>
    <w:p w14:paraId="1AEA9DF5"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[13]</w:t>
      </w:r>
      <w:r w:rsidRPr="00E54190">
        <w:rPr>
          <w:rFonts w:ascii="Calibri" w:hAnsi="Calibri" w:cs="Calibri"/>
          <w:noProof/>
        </w:rPr>
        <w:tab/>
        <w:t xml:space="preserve">M. J. Hinton, A. S. Kaddour, and P. D. Soden, “The world-wide failure exercise: Its origin, concept and content,” </w:t>
      </w:r>
      <w:r w:rsidRPr="00E54190">
        <w:rPr>
          <w:rFonts w:ascii="Calibri" w:hAnsi="Calibri" w:cs="Calibri"/>
          <w:i/>
          <w:iCs/>
          <w:noProof/>
        </w:rPr>
        <w:t>Fail. Criteria Fibre-Reinforced-Polymer Compos.</w:t>
      </w:r>
      <w:r w:rsidRPr="00E54190">
        <w:rPr>
          <w:rFonts w:ascii="Calibri" w:hAnsi="Calibri" w:cs="Calibri"/>
          <w:noProof/>
        </w:rPr>
        <w:t>, pp. 2–28, Jan. 2004, doi: 10.1016/B978-008044475-8/50002-0.</w:t>
      </w:r>
    </w:p>
    <w:p w14:paraId="35BA6DC9"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[14]</w:t>
      </w:r>
      <w:r w:rsidRPr="00E54190">
        <w:rPr>
          <w:rFonts w:ascii="Calibri" w:hAnsi="Calibri" w:cs="Calibri"/>
          <w:noProof/>
        </w:rPr>
        <w:tab/>
        <w:t xml:space="preserve">R. M. Caddell, R. S. Raghava, and A. G. Atkins, “Pressure dependent yield criteria for polymers,” </w:t>
      </w:r>
      <w:r w:rsidRPr="00E54190">
        <w:rPr>
          <w:rFonts w:ascii="Calibri" w:hAnsi="Calibri" w:cs="Calibri"/>
          <w:i/>
          <w:iCs/>
          <w:noProof/>
        </w:rPr>
        <w:t>Mater. Sci. Eng.</w:t>
      </w:r>
      <w:r w:rsidRPr="00E54190">
        <w:rPr>
          <w:rFonts w:ascii="Calibri" w:hAnsi="Calibri" w:cs="Calibri"/>
          <w:noProof/>
        </w:rPr>
        <w:t xml:space="preserve">, vol. 13, no. 2, pp. 113–120, Feb. </w:t>
      </w:r>
      <w:r w:rsidRPr="00E54190">
        <w:rPr>
          <w:rFonts w:ascii="Calibri" w:hAnsi="Calibri" w:cs="Calibri"/>
          <w:noProof/>
        </w:rPr>
        <w:lastRenderedPageBreak/>
        <w:t>1974, doi: 10.1016/0025-5416(74)90179-7.</w:t>
      </w:r>
    </w:p>
    <w:p w14:paraId="02D89A0E" w14:textId="4C12912F" w:rsidR="00E54190" w:rsidRDefault="00E54190">
      <w:ins w:id="275" w:author="George Spackman" w:date="2023-10-03T18:30:00Z">
        <w:r>
          <w:fldChar w:fldCharType="end"/>
        </w:r>
      </w:ins>
    </w:p>
    <w:sectPr w:rsidR="00E54190" w:rsidSect="00786A39">
      <w:pgSz w:w="11900" w:h="16840"/>
      <w:pgMar w:top="1440" w:right="1440" w:bottom="1440" w:left="2552"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e Brown (staff)" w:date="2023-09-25T19:55:00Z" w:initials="LB">
    <w:p w14:paraId="6FA0E23F" w14:textId="77777777" w:rsidR="009E105F" w:rsidRDefault="009E105F" w:rsidP="00D56A6D">
      <w:pPr>
        <w:pStyle w:val="CommentText"/>
      </w:pPr>
      <w:r>
        <w:rPr>
          <w:rStyle w:val="CommentReference"/>
        </w:rPr>
        <w:annotationRef/>
      </w:r>
      <w:r>
        <w:t>Need to be consistent with capitalisation</w:t>
      </w:r>
    </w:p>
  </w:comment>
  <w:comment w:id="8" w:author="Louise Brown (staff)" w:date="2023-09-25T19:59:00Z" w:initials="LB">
    <w:p w14:paraId="7D9D9C5F" w14:textId="77777777" w:rsidR="00B50384" w:rsidRDefault="00B50384" w:rsidP="00C76961">
      <w:pPr>
        <w:pStyle w:val="CommentText"/>
      </w:pPr>
      <w:r>
        <w:rPr>
          <w:rStyle w:val="CommentReference"/>
        </w:rPr>
        <w:annotationRef/>
      </w:r>
      <w:r>
        <w:t>This sentence is a bit ambiguous - can you rephrase it to make it clear what's done in this chapter and what in the next?</w:t>
      </w:r>
    </w:p>
  </w:comment>
  <w:comment w:id="41" w:author="Louise Brown (staff)" w:date="2023-09-25T20:00:00Z" w:initials="LB">
    <w:p w14:paraId="29E99E7F" w14:textId="77777777" w:rsidR="00923126" w:rsidRDefault="00923126" w:rsidP="00B22DCC">
      <w:pPr>
        <w:pStyle w:val="CommentText"/>
      </w:pPr>
      <w:r>
        <w:rPr>
          <w:rStyle w:val="CommentReference"/>
        </w:rPr>
        <w:annotationRef/>
      </w:r>
      <w:r>
        <w:t>This has now been released in v3.13.1</w:t>
      </w:r>
    </w:p>
  </w:comment>
  <w:comment w:id="55" w:author="Louise Brown (staff)" w:date="2023-09-25T20:02:00Z" w:initials="LB">
    <w:p w14:paraId="2C40B4A8" w14:textId="77777777" w:rsidR="000B114B" w:rsidRDefault="000B114B" w:rsidP="0014199B">
      <w:pPr>
        <w:pStyle w:val="CommentText"/>
      </w:pPr>
      <w:r>
        <w:rPr>
          <w:rStyle w:val="CommentReference"/>
        </w:rPr>
        <w:annotationRef/>
      </w:r>
      <w:r>
        <w:t>This isn't terribly clear</w:t>
      </w:r>
    </w:p>
  </w:comment>
  <w:comment w:id="63" w:author="George Spackman [2]" w:date="2023-10-03T19:38:00Z" w:initials="GS">
    <w:p w14:paraId="2CA9FC56" w14:textId="77777777" w:rsidR="0016414E" w:rsidRDefault="0016414E" w:rsidP="00583DE6">
      <w:r>
        <w:rPr>
          <w:rStyle w:val="CommentReference"/>
        </w:rPr>
        <w:annotationRef/>
      </w:r>
      <w:r>
        <w:rPr>
          <w:color w:val="000000"/>
          <w:sz w:val="20"/>
          <w:szCs w:val="20"/>
        </w:rPr>
        <w:t>Does this need to be linked to in a tagged Github?</w:t>
      </w:r>
    </w:p>
  </w:comment>
  <w:comment w:id="70" w:author="Louise Brown (staff)" w:date="2023-09-25T20:04:00Z" w:initials="LB">
    <w:p w14:paraId="49BBD806" w14:textId="41455961" w:rsidR="00CA782E" w:rsidRDefault="00CA782E" w:rsidP="00CE4407">
      <w:pPr>
        <w:pStyle w:val="CommentText"/>
      </w:pPr>
      <w:r>
        <w:rPr>
          <w:rStyle w:val="CommentReference"/>
        </w:rPr>
        <w:annotationRef/>
      </w:r>
      <w:r>
        <w:t>Close proximity?</w:t>
      </w:r>
    </w:p>
  </w:comment>
  <w:comment w:id="107" w:author="Louise Brown (staff)" w:date="2023-09-25T20:14:00Z" w:initials="LB">
    <w:p w14:paraId="7EB82ACE" w14:textId="77777777" w:rsidR="001F013C" w:rsidRDefault="001F013C" w:rsidP="004D4594">
      <w:pPr>
        <w:pStyle w:val="CommentText"/>
      </w:pPr>
      <w:r>
        <w:rPr>
          <w:rStyle w:val="CommentReference"/>
        </w:rPr>
        <w:annotationRef/>
      </w:r>
      <w:r>
        <w:t>Think this should be ABAQUS/Explicit</w:t>
      </w:r>
    </w:p>
  </w:comment>
  <w:comment w:id="108" w:author="Louise Brown (staff)" w:date="2023-09-25T20:14:00Z" w:initials="LB">
    <w:p w14:paraId="4B859153" w14:textId="77777777" w:rsidR="00721D1E" w:rsidRDefault="00721D1E" w:rsidP="00D55BCA">
      <w:pPr>
        <w:pStyle w:val="CommentText"/>
      </w:pPr>
      <w:r>
        <w:rPr>
          <w:rStyle w:val="CommentReference"/>
        </w:rPr>
        <w:annotationRef/>
      </w:r>
      <w:r>
        <w:t>Only did a quick search so worth double checking</w:t>
      </w:r>
    </w:p>
  </w:comment>
  <w:comment w:id="139" w:author="Louise Brown (staff)" w:date="2023-09-25T20:17:00Z" w:initials="LB">
    <w:p w14:paraId="53B9FFAA" w14:textId="77777777" w:rsidR="00C72381" w:rsidRDefault="00C72381" w:rsidP="00103496">
      <w:pPr>
        <w:pStyle w:val="CommentText"/>
      </w:pPr>
      <w:r>
        <w:rPr>
          <w:rStyle w:val="CommentReference"/>
        </w:rPr>
        <w:annotationRef/>
      </w:r>
      <w:r>
        <w:t>Are the axis labels and scales important or are you just aiming to show the shape. If important they need to be larger so they're legible.</w:t>
      </w:r>
    </w:p>
  </w:comment>
  <w:comment w:id="155" w:author="Louise Brown (staff)" w:date="2023-09-25T20:23:00Z" w:initials="LB">
    <w:p w14:paraId="1A0E333B" w14:textId="77777777" w:rsidR="00036E8E" w:rsidRDefault="00036E8E" w:rsidP="005A52EB">
      <w:pPr>
        <w:pStyle w:val="CommentText"/>
      </w:pPr>
      <w:r>
        <w:rPr>
          <w:rStyle w:val="CommentReference"/>
        </w:rPr>
        <w:annotationRef/>
      </w:r>
      <w:r>
        <w:t>You don't seem to have referred to these tables</w:t>
      </w:r>
    </w:p>
  </w:comment>
  <w:comment w:id="165" w:author="Louise Brown (staff)" w:date="2023-09-25T20:27:00Z" w:initials="LB">
    <w:p w14:paraId="5DDD79C1" w14:textId="77777777" w:rsidR="00A86DB1" w:rsidRDefault="00A86DB1" w:rsidP="00986867">
      <w:pPr>
        <w:pStyle w:val="CommentText"/>
      </w:pPr>
      <w:r>
        <w:rPr>
          <w:rStyle w:val="CommentReference"/>
        </w:rPr>
        <w:annotationRef/>
      </w:r>
      <w:r>
        <w:t>Need to refer to figure</w:t>
      </w:r>
    </w:p>
  </w:comment>
  <w:comment w:id="170" w:author="Louise Brown (staff)" w:date="2023-09-25T20:26:00Z" w:initials="LB">
    <w:p w14:paraId="6513082F" w14:textId="780F950F" w:rsidR="00E57F2E" w:rsidRDefault="00E57F2E" w:rsidP="005A374A">
      <w:pPr>
        <w:pStyle w:val="CommentText"/>
      </w:pPr>
      <w:r>
        <w:rPr>
          <w:rStyle w:val="CommentReference"/>
        </w:rPr>
        <w:annotationRef/>
      </w:r>
      <w:r>
        <w:t>Doesn't read quite right - most appropriate what?</w:t>
      </w:r>
    </w:p>
  </w:comment>
  <w:comment w:id="175" w:author="Louise Brown (staff)" w:date="2023-09-25T20:29:00Z" w:initials="LB">
    <w:p w14:paraId="3C0C37AB" w14:textId="77777777" w:rsidR="005F46ED" w:rsidRDefault="005F46ED" w:rsidP="00B0526B">
      <w:pPr>
        <w:pStyle w:val="CommentText"/>
      </w:pPr>
      <w:r>
        <w:rPr>
          <w:rStyle w:val="CommentReference"/>
        </w:rPr>
        <w:annotationRef/>
      </w:r>
      <w:r>
        <w:t>'all elements had the same aspect ratio'?</w:t>
      </w:r>
    </w:p>
  </w:comment>
  <w:comment w:id="179" w:author="Louise Brown (staff)" w:date="2023-09-25T20:46:00Z" w:initials="LB">
    <w:p w14:paraId="3848FA9F" w14:textId="77777777" w:rsidR="00CA7D79" w:rsidRDefault="00CA7D79" w:rsidP="00AF600F">
      <w:pPr>
        <w:pStyle w:val="CommentText"/>
      </w:pPr>
      <w:r>
        <w:rPr>
          <w:rStyle w:val="CommentReference"/>
        </w:rPr>
        <w:annotationRef/>
      </w:r>
      <w:r>
        <w:t>Might be worth clarifying - does this refer to the starting number of voxels?</w:t>
      </w:r>
    </w:p>
  </w:comment>
  <w:comment w:id="184" w:author="Louise Brown (staff)" w:date="2023-09-25T20:30:00Z" w:initials="LB">
    <w:p w14:paraId="6C9C2F41" w14:textId="1556F45F" w:rsidR="00576503" w:rsidRDefault="00576503" w:rsidP="0056634A">
      <w:pPr>
        <w:pStyle w:val="CommentText"/>
      </w:pPr>
      <w:r>
        <w:rPr>
          <w:rStyle w:val="CommentReference"/>
        </w:rPr>
        <w:annotationRef/>
      </w:r>
      <w:r>
        <w:t>What was used?</w:t>
      </w:r>
    </w:p>
  </w:comment>
  <w:comment w:id="186" w:author="Louise Brown (staff)" w:date="2023-09-25T20:32:00Z" w:initials="LB">
    <w:p w14:paraId="7E8AAC38" w14:textId="77777777" w:rsidR="00CB55B3" w:rsidRDefault="00CB55B3" w:rsidP="002B12DB">
      <w:pPr>
        <w:pStyle w:val="CommentText"/>
      </w:pPr>
      <w:r>
        <w:rPr>
          <w:rStyle w:val="CommentReference"/>
        </w:rPr>
        <w:annotationRef/>
      </w:r>
      <w:r>
        <w:t>For clarity it might be worth giving an example of how this relates to the legend</w:t>
      </w:r>
    </w:p>
  </w:comment>
  <w:comment w:id="212" w:author="Louise Brown (staff)" w:date="2023-09-25T20:36:00Z" w:initials="LB">
    <w:p w14:paraId="7E4E88A1" w14:textId="77777777" w:rsidR="004752FD" w:rsidRDefault="004752FD" w:rsidP="006E1CF3">
      <w:pPr>
        <w:pStyle w:val="CommentText"/>
      </w:pPr>
      <w:r>
        <w:rPr>
          <w:rStyle w:val="CommentReference"/>
        </w:rPr>
        <w:annotationRef/>
      </w:r>
      <w:r>
        <w:t>Not sure what this means? Need to label as graph 1 &amp; 2</w:t>
      </w:r>
    </w:p>
  </w:comment>
  <w:comment w:id="219" w:author="Louise Brown (staff)" w:date="2023-09-25T20:41:00Z" w:initials="LB">
    <w:p w14:paraId="754D0838" w14:textId="77777777" w:rsidR="004E5CE5" w:rsidRDefault="004E5CE5" w:rsidP="006A6338">
      <w:pPr>
        <w:pStyle w:val="CommentText"/>
      </w:pPr>
      <w:r>
        <w:rPr>
          <w:rStyle w:val="CommentReference"/>
        </w:rPr>
        <w:annotationRef/>
      </w:r>
      <w:r>
        <w:t>Where is the orange line?</w:t>
      </w:r>
    </w:p>
  </w:comment>
  <w:comment w:id="252" w:author="Louise Brown (staff)" w:date="2023-09-25T20:44:00Z" w:initials="LB">
    <w:p w14:paraId="565C6468" w14:textId="77777777" w:rsidR="001E10B6" w:rsidRDefault="001E10B6" w:rsidP="002E230F">
      <w:pPr>
        <w:pStyle w:val="CommentText"/>
      </w:pPr>
      <w:r>
        <w:rPr>
          <w:rStyle w:val="CommentReference"/>
        </w:rPr>
        <w:annotationRef/>
      </w:r>
      <w:r>
        <w:t>Make sure this ends up with the figure</w:t>
      </w:r>
    </w:p>
  </w:comment>
  <w:comment w:id="259" w:author="Louise Brown (staff)" w:date="2023-09-25T20:49:00Z" w:initials="LB">
    <w:p w14:paraId="7C1CFE7D" w14:textId="77777777" w:rsidR="00206A9D" w:rsidRDefault="00206A9D" w:rsidP="00FB669F">
      <w:pPr>
        <w:pStyle w:val="CommentText"/>
      </w:pPr>
      <w:r>
        <w:rPr>
          <w:rStyle w:val="CommentReference"/>
        </w:rPr>
        <w:annotationRef/>
      </w:r>
      <w:r>
        <w:t>'using a user subroutine'</w:t>
      </w:r>
    </w:p>
  </w:comment>
  <w:comment w:id="261" w:author="Louise Brown (staff)" w:date="2023-09-25T20:52:00Z" w:initials="LB">
    <w:p w14:paraId="01ACA3F5" w14:textId="77777777" w:rsidR="009B19A0" w:rsidRDefault="00AD57D4" w:rsidP="004278D4">
      <w:pPr>
        <w:pStyle w:val="CommentText"/>
      </w:pPr>
      <w:r>
        <w:rPr>
          <w:rStyle w:val="CommentReference"/>
        </w:rPr>
        <w:annotationRef/>
      </w:r>
      <w:r w:rsidR="009B19A0">
        <w:t>This is quite difficult to read - think it needs some punctuation or splitting into two sentences</w:t>
      </w:r>
    </w:p>
  </w:comment>
  <w:comment w:id="262" w:author="Louise Brown (staff)" w:date="2023-09-25T20:54:00Z" w:initials="LB">
    <w:p w14:paraId="728E9C12" w14:textId="77777777" w:rsidR="00504B2D" w:rsidRDefault="007427A7" w:rsidP="00FF2227">
      <w:pPr>
        <w:pStyle w:val="CommentText"/>
      </w:pPr>
      <w:r>
        <w:rPr>
          <w:rStyle w:val="CommentReference"/>
        </w:rPr>
        <w:annotationRef/>
      </w:r>
      <w:r w:rsidR="00504B2D">
        <w:t>'Method decided upon'?</w:t>
      </w:r>
    </w:p>
  </w:comment>
  <w:comment w:id="265" w:author="Louise Brown (staff)" w:date="2023-09-25T20:58:00Z" w:initials="LB">
    <w:p w14:paraId="3B927963" w14:textId="77777777" w:rsidR="007D0085" w:rsidRDefault="007D0085" w:rsidP="001A4032">
      <w:pPr>
        <w:pStyle w:val="CommentText"/>
      </w:pPr>
      <w:r>
        <w:rPr>
          <w:rStyle w:val="CommentReference"/>
        </w:rPr>
        <w:annotationRef/>
      </w:r>
      <w:r>
        <w:t>This doesn't quite make sense</w:t>
      </w:r>
    </w:p>
  </w:comment>
  <w:comment w:id="267" w:author="Louise Brown (staff)" w:date="2023-09-25T21:00:00Z" w:initials="LB">
    <w:p w14:paraId="3F8E7E3A" w14:textId="77777777" w:rsidR="000D37DA" w:rsidRDefault="000D37DA" w:rsidP="00B36494">
      <w:pPr>
        <w:pStyle w:val="CommentText"/>
      </w:pPr>
      <w:r>
        <w:rPr>
          <w:rStyle w:val="CommentReference"/>
        </w:rPr>
        <w:annotationRef/>
      </w:r>
      <w:r>
        <w:t>This seems a bit out of place as it's not been discussed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0E23F" w15:done="1"/>
  <w15:commentEx w15:paraId="7D9D9C5F" w15:done="1"/>
  <w15:commentEx w15:paraId="29E99E7F" w15:done="1"/>
  <w15:commentEx w15:paraId="2C40B4A8" w15:done="1"/>
  <w15:commentEx w15:paraId="2CA9FC56" w15:done="0"/>
  <w15:commentEx w15:paraId="49BBD806" w15:done="1"/>
  <w15:commentEx w15:paraId="7EB82ACE" w15:done="1"/>
  <w15:commentEx w15:paraId="4B859153" w15:paraIdParent="7EB82ACE" w15:done="1"/>
  <w15:commentEx w15:paraId="53B9FFAA" w15:done="1"/>
  <w15:commentEx w15:paraId="1A0E333B" w15:done="1"/>
  <w15:commentEx w15:paraId="5DDD79C1" w15:done="1"/>
  <w15:commentEx w15:paraId="6513082F" w15:done="1"/>
  <w15:commentEx w15:paraId="3C0C37AB" w15:done="1"/>
  <w15:commentEx w15:paraId="3848FA9F" w15:done="1"/>
  <w15:commentEx w15:paraId="6C9C2F41" w15:done="1"/>
  <w15:commentEx w15:paraId="7E8AAC38" w15:done="0"/>
  <w15:commentEx w15:paraId="7E4E88A1" w15:done="1"/>
  <w15:commentEx w15:paraId="754D0838" w15:done="1"/>
  <w15:commentEx w15:paraId="565C6468" w15:done="1"/>
  <w15:commentEx w15:paraId="7C1CFE7D" w15:done="0"/>
  <w15:commentEx w15:paraId="01ACA3F5" w15:done="0"/>
  <w15:commentEx w15:paraId="728E9C12" w15:done="0"/>
  <w15:commentEx w15:paraId="3B927963" w15:done="0"/>
  <w15:commentEx w15:paraId="3F8E7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DA3393" w16cex:dateUtc="2023-09-25T18:55:00Z"/>
  <w16cex:commentExtensible w16cex:durableId="34186920" w16cex:dateUtc="2023-09-25T18:59:00Z"/>
  <w16cex:commentExtensible w16cex:durableId="36A0EB63" w16cex:dateUtc="2023-09-25T19:00:00Z"/>
  <w16cex:commentExtensible w16cex:durableId="6CCDADFC" w16cex:dateUtc="2023-09-25T19:02:00Z"/>
  <w16cex:commentExtensible w16cex:durableId="1391F078" w16cex:dateUtc="2023-10-03T18:38:00Z"/>
  <w16cex:commentExtensible w16cex:durableId="553F336D" w16cex:dateUtc="2023-09-25T19:04:00Z"/>
  <w16cex:commentExtensible w16cex:durableId="703B8DD5" w16cex:dateUtc="2023-09-25T19:14:00Z"/>
  <w16cex:commentExtensible w16cex:durableId="74E56F42" w16cex:dateUtc="2023-09-25T19:14:00Z"/>
  <w16cex:commentExtensible w16cex:durableId="721626B5" w16cex:dateUtc="2023-09-25T19:17:00Z"/>
  <w16cex:commentExtensible w16cex:durableId="30AE0489" w16cex:dateUtc="2023-09-25T19:23:00Z"/>
  <w16cex:commentExtensible w16cex:durableId="31077987" w16cex:dateUtc="2023-09-25T19:27:00Z"/>
  <w16cex:commentExtensible w16cex:durableId="734DE33C" w16cex:dateUtc="2023-09-25T19:26:00Z"/>
  <w16cex:commentExtensible w16cex:durableId="7673E183" w16cex:dateUtc="2023-09-25T19:29:00Z"/>
  <w16cex:commentExtensible w16cex:durableId="530423F3" w16cex:dateUtc="2023-09-25T19:46:00Z"/>
  <w16cex:commentExtensible w16cex:durableId="4279D35A" w16cex:dateUtc="2023-09-25T19:30:00Z"/>
  <w16cex:commentExtensible w16cex:durableId="490BDD49" w16cex:dateUtc="2023-09-25T19:32:00Z"/>
  <w16cex:commentExtensible w16cex:durableId="3539D87C" w16cex:dateUtc="2023-09-25T19:36:00Z"/>
  <w16cex:commentExtensible w16cex:durableId="1E45929A" w16cex:dateUtc="2023-09-25T19:41:00Z"/>
  <w16cex:commentExtensible w16cex:durableId="5248377F" w16cex:dateUtc="2023-09-25T19:44:00Z"/>
  <w16cex:commentExtensible w16cex:durableId="08CF9984" w16cex:dateUtc="2023-09-25T19:49:00Z"/>
  <w16cex:commentExtensible w16cex:durableId="4523435E" w16cex:dateUtc="2023-09-25T19:52:00Z"/>
  <w16cex:commentExtensible w16cex:durableId="579702C7" w16cex:dateUtc="2023-09-25T19:54:00Z"/>
  <w16cex:commentExtensible w16cex:durableId="56843113" w16cex:dateUtc="2023-09-25T19:58:00Z"/>
  <w16cex:commentExtensible w16cex:durableId="59845AE0" w16cex:dateUtc="2023-09-25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0E23F" w16cid:durableId="43DA3393"/>
  <w16cid:commentId w16cid:paraId="7D9D9C5F" w16cid:durableId="34186920"/>
  <w16cid:commentId w16cid:paraId="29E99E7F" w16cid:durableId="36A0EB63"/>
  <w16cid:commentId w16cid:paraId="2C40B4A8" w16cid:durableId="6CCDADFC"/>
  <w16cid:commentId w16cid:paraId="2CA9FC56" w16cid:durableId="1391F078"/>
  <w16cid:commentId w16cid:paraId="49BBD806" w16cid:durableId="553F336D"/>
  <w16cid:commentId w16cid:paraId="7EB82ACE" w16cid:durableId="703B8DD5"/>
  <w16cid:commentId w16cid:paraId="4B859153" w16cid:durableId="74E56F42"/>
  <w16cid:commentId w16cid:paraId="53B9FFAA" w16cid:durableId="721626B5"/>
  <w16cid:commentId w16cid:paraId="1A0E333B" w16cid:durableId="30AE0489"/>
  <w16cid:commentId w16cid:paraId="5DDD79C1" w16cid:durableId="31077987"/>
  <w16cid:commentId w16cid:paraId="6513082F" w16cid:durableId="734DE33C"/>
  <w16cid:commentId w16cid:paraId="3C0C37AB" w16cid:durableId="7673E183"/>
  <w16cid:commentId w16cid:paraId="3848FA9F" w16cid:durableId="530423F3"/>
  <w16cid:commentId w16cid:paraId="6C9C2F41" w16cid:durableId="4279D35A"/>
  <w16cid:commentId w16cid:paraId="7E8AAC38" w16cid:durableId="490BDD49"/>
  <w16cid:commentId w16cid:paraId="7E4E88A1" w16cid:durableId="3539D87C"/>
  <w16cid:commentId w16cid:paraId="754D0838" w16cid:durableId="1E45929A"/>
  <w16cid:commentId w16cid:paraId="565C6468" w16cid:durableId="5248377F"/>
  <w16cid:commentId w16cid:paraId="7C1CFE7D" w16cid:durableId="08CF9984"/>
  <w16cid:commentId w16cid:paraId="01ACA3F5" w16cid:durableId="4523435E"/>
  <w16cid:commentId w16cid:paraId="728E9C12" w16cid:durableId="579702C7"/>
  <w16cid:commentId w16cid:paraId="3B927963" w16cid:durableId="56843113"/>
  <w16cid:commentId w16cid:paraId="3F8E7E3A" w16cid:durableId="59845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rson w15:author="Louise Brown (staff)">
    <w15:presenceInfo w15:providerId="AD" w15:userId="S::louise.brown@nottingham.ac.uk::de8b7712-bd89-438d-bea6-a54e5199a8bd"/>
  </w15:person>
  <w15:person w15:author="George Spackman [2]">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39"/>
    <w:rsid w:val="00036E8E"/>
    <w:rsid w:val="0009041A"/>
    <w:rsid w:val="000B0915"/>
    <w:rsid w:val="000B114B"/>
    <w:rsid w:val="000D37DA"/>
    <w:rsid w:val="001469EB"/>
    <w:rsid w:val="0016414E"/>
    <w:rsid w:val="001C4C34"/>
    <w:rsid w:val="001E10B6"/>
    <w:rsid w:val="001E3076"/>
    <w:rsid w:val="001F013C"/>
    <w:rsid w:val="00206A9D"/>
    <w:rsid w:val="00224FAC"/>
    <w:rsid w:val="00225BC1"/>
    <w:rsid w:val="00251E4B"/>
    <w:rsid w:val="00276548"/>
    <w:rsid w:val="002C29D5"/>
    <w:rsid w:val="002E62CD"/>
    <w:rsid w:val="00340236"/>
    <w:rsid w:val="00384C7C"/>
    <w:rsid w:val="003D59C8"/>
    <w:rsid w:val="004752FD"/>
    <w:rsid w:val="004A6B84"/>
    <w:rsid w:val="004E5CE5"/>
    <w:rsid w:val="00504B2D"/>
    <w:rsid w:val="00576503"/>
    <w:rsid w:val="005B4C36"/>
    <w:rsid w:val="005D4A4A"/>
    <w:rsid w:val="005F1CB1"/>
    <w:rsid w:val="005F46ED"/>
    <w:rsid w:val="006253F3"/>
    <w:rsid w:val="00632B28"/>
    <w:rsid w:val="00721D1E"/>
    <w:rsid w:val="007427A7"/>
    <w:rsid w:val="007575CF"/>
    <w:rsid w:val="00786A39"/>
    <w:rsid w:val="007D0085"/>
    <w:rsid w:val="008568A4"/>
    <w:rsid w:val="008A088A"/>
    <w:rsid w:val="008B13CA"/>
    <w:rsid w:val="00923126"/>
    <w:rsid w:val="0095717F"/>
    <w:rsid w:val="009B19A0"/>
    <w:rsid w:val="009E105F"/>
    <w:rsid w:val="009E2E2D"/>
    <w:rsid w:val="00A86DB1"/>
    <w:rsid w:val="00A87890"/>
    <w:rsid w:val="00AA18DF"/>
    <w:rsid w:val="00AD57D4"/>
    <w:rsid w:val="00B50384"/>
    <w:rsid w:val="00C72381"/>
    <w:rsid w:val="00CA782E"/>
    <w:rsid w:val="00CA7D79"/>
    <w:rsid w:val="00CB55B3"/>
    <w:rsid w:val="00D105D7"/>
    <w:rsid w:val="00DF1C15"/>
    <w:rsid w:val="00DF27F9"/>
    <w:rsid w:val="00E00C7C"/>
    <w:rsid w:val="00E54190"/>
    <w:rsid w:val="00E57F2E"/>
    <w:rsid w:val="00F320F1"/>
    <w:rsid w:val="00FD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1B6C"/>
  <w15:docId w15:val="{3533836A-3EF6-9C4A-9FF6-30F3DDD6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39"/>
  </w:style>
  <w:style w:type="paragraph" w:styleId="Heading1">
    <w:name w:val="heading 1"/>
    <w:basedOn w:val="Normal"/>
    <w:next w:val="Normal"/>
    <w:link w:val="Heading1Char"/>
    <w:uiPriority w:val="9"/>
    <w:qFormat/>
    <w:rsid w:val="00786A39"/>
    <w:pPr>
      <w:keepNext/>
      <w:keepLines/>
      <w:spacing w:before="240"/>
      <w:outlineLvl w:val="0"/>
    </w:pPr>
    <w:rPr>
      <w:rFonts w:ascii="Times New Roman" w:eastAsiaTheme="majorEastAsia" w:hAnsi="Times New Roman" w:cstheme="majorBidi"/>
      <w:color w:val="000000" w:themeColor="text1"/>
      <w:sz w:val="28"/>
      <w:szCs w:val="32"/>
      <w:u w:val="single"/>
    </w:rPr>
  </w:style>
  <w:style w:type="paragraph" w:styleId="Heading2">
    <w:name w:val="heading 2"/>
    <w:basedOn w:val="Normal"/>
    <w:next w:val="Normal"/>
    <w:link w:val="Heading2Char"/>
    <w:uiPriority w:val="9"/>
    <w:unhideWhenUsed/>
    <w:qFormat/>
    <w:rsid w:val="00786A39"/>
    <w:pPr>
      <w:keepNext/>
      <w:keepLines/>
      <w:spacing w:before="40"/>
      <w:outlineLvl w:val="1"/>
    </w:pPr>
    <w:rPr>
      <w:rFonts w:ascii="Times New Roman" w:eastAsiaTheme="majorEastAsia" w:hAnsi="Times New Roman" w:cstheme="majorBidi"/>
      <w:color w:val="000000" w:themeColor="text1"/>
      <w:sz w:val="26"/>
      <w:szCs w:val="26"/>
      <w:u w:val="single"/>
    </w:rPr>
  </w:style>
  <w:style w:type="paragraph" w:styleId="Heading3">
    <w:name w:val="heading 3"/>
    <w:basedOn w:val="Normal"/>
    <w:next w:val="Normal"/>
    <w:link w:val="Heading3Char"/>
    <w:uiPriority w:val="9"/>
    <w:unhideWhenUsed/>
    <w:qFormat/>
    <w:rsid w:val="00786A39"/>
    <w:pPr>
      <w:keepNext/>
      <w:keepLines/>
      <w:spacing w:before="40"/>
      <w:outlineLvl w:val="2"/>
    </w:pPr>
    <w:rPr>
      <w:rFonts w:ascii="Times New Roman" w:eastAsiaTheme="majorEastAsia" w:hAnsi="Times New Roman" w:cstheme="majorBid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39"/>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786A39"/>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786A39"/>
    <w:rPr>
      <w:rFonts w:ascii="Times New Roman" w:eastAsiaTheme="majorEastAsia" w:hAnsi="Times New Roman" w:cstheme="majorBidi"/>
      <w:color w:val="000000" w:themeColor="text1"/>
      <w:u w:val="single"/>
    </w:rPr>
  </w:style>
  <w:style w:type="paragraph" w:styleId="Revision">
    <w:name w:val="Revision"/>
    <w:hidden/>
    <w:uiPriority w:val="99"/>
    <w:semiHidden/>
    <w:rsid w:val="001C4C34"/>
  </w:style>
  <w:style w:type="character" w:styleId="CommentReference">
    <w:name w:val="annotation reference"/>
    <w:basedOn w:val="DefaultParagraphFont"/>
    <w:uiPriority w:val="99"/>
    <w:semiHidden/>
    <w:unhideWhenUsed/>
    <w:rsid w:val="009E105F"/>
    <w:rPr>
      <w:sz w:val="16"/>
      <w:szCs w:val="16"/>
    </w:rPr>
  </w:style>
  <w:style w:type="paragraph" w:styleId="CommentText">
    <w:name w:val="annotation text"/>
    <w:basedOn w:val="Normal"/>
    <w:link w:val="CommentTextChar"/>
    <w:uiPriority w:val="99"/>
    <w:unhideWhenUsed/>
    <w:rsid w:val="009E105F"/>
    <w:rPr>
      <w:sz w:val="20"/>
      <w:szCs w:val="20"/>
    </w:rPr>
  </w:style>
  <w:style w:type="character" w:customStyle="1" w:styleId="CommentTextChar">
    <w:name w:val="Comment Text Char"/>
    <w:basedOn w:val="DefaultParagraphFont"/>
    <w:link w:val="CommentText"/>
    <w:uiPriority w:val="99"/>
    <w:rsid w:val="009E105F"/>
    <w:rPr>
      <w:sz w:val="20"/>
      <w:szCs w:val="20"/>
    </w:rPr>
  </w:style>
  <w:style w:type="paragraph" w:styleId="CommentSubject">
    <w:name w:val="annotation subject"/>
    <w:basedOn w:val="CommentText"/>
    <w:next w:val="CommentText"/>
    <w:link w:val="CommentSubjectChar"/>
    <w:uiPriority w:val="99"/>
    <w:semiHidden/>
    <w:unhideWhenUsed/>
    <w:rsid w:val="009E105F"/>
    <w:rPr>
      <w:b/>
      <w:bCs/>
    </w:rPr>
  </w:style>
  <w:style w:type="character" w:customStyle="1" w:styleId="CommentSubjectChar">
    <w:name w:val="Comment Subject Char"/>
    <w:basedOn w:val="CommentTextChar"/>
    <w:link w:val="CommentSubject"/>
    <w:uiPriority w:val="99"/>
    <w:semiHidden/>
    <w:rsid w:val="009E105F"/>
    <w:rPr>
      <w:b/>
      <w:bCs/>
      <w:sz w:val="20"/>
      <w:szCs w:val="20"/>
    </w:rPr>
  </w:style>
  <w:style w:type="table" w:styleId="TableGrid">
    <w:name w:val="Table Grid"/>
    <w:basedOn w:val="TableNormal"/>
    <w:uiPriority w:val="39"/>
    <w:rsid w:val="00146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2.png"/><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https://ars.els-cdn.com/content/image/1-s2.0-S0263822320326830-gr3_lrg.jpg"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6994-FA42-47A1-AE38-3FA5DBF7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8327</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4</cp:revision>
  <dcterms:created xsi:type="dcterms:W3CDTF">2023-10-03T18:28:00Z</dcterms:created>
  <dcterms:modified xsi:type="dcterms:W3CDTF">2023-10-03T23:22:00Z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78df8238-310b-3cf6-b367-5fd94b5ffb39</vt:lpwstr>
  </property>
  <property fmtid="{D5CDD505-2E9C-101B-9397-08002B2CF9AE}" pid="24" name="Mendeley Citation Style_1">
    <vt:lpwstr>http://www.zotero.org/styles/ieee</vt:lpwstr>
  </property>
</Properties>
</file>